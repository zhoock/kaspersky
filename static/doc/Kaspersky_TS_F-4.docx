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F2CA4" w14:textId="77777777" w:rsidR="00D14A65" w:rsidRPr="004B3B4C" w:rsidRDefault="00D14A65" w:rsidP="00D14A65">
      <w:pPr>
        <w:rPr>
          <w:rFonts w:asciiTheme="majorHAnsi" w:hAnsiTheme="majorHAnsi"/>
          <w:b/>
          <w:color w:val="8DB3E2" w:themeColor="text2" w:themeTint="66"/>
          <w:sz w:val="32"/>
          <w:szCs w:val="32"/>
        </w:rPr>
      </w:pPr>
      <w:r w:rsidRPr="00D14A65">
        <w:rPr>
          <w:rFonts w:asciiTheme="majorHAnsi" w:hAnsiTheme="majorHAnsi"/>
          <w:b/>
          <w:color w:val="8DB3E2" w:themeColor="text2" w:themeTint="66"/>
          <w:sz w:val="32"/>
          <w:szCs w:val="32"/>
        </w:rPr>
        <w:t>П</w:t>
      </w:r>
      <w:r w:rsidR="007C1EF3">
        <w:rPr>
          <w:rFonts w:asciiTheme="majorHAnsi" w:hAnsiTheme="majorHAnsi"/>
          <w:b/>
          <w:color w:val="8DB3E2" w:themeColor="text2" w:themeTint="66"/>
          <w:sz w:val="32"/>
          <w:szCs w:val="32"/>
        </w:rPr>
        <w:t xml:space="preserve">редложение по разработке сайта </w:t>
      </w:r>
    </w:p>
    <w:p w14:paraId="26106C31" w14:textId="77777777" w:rsidR="00D14A65" w:rsidRPr="004B3B4C" w:rsidRDefault="00D14A65" w:rsidP="00D14A65"/>
    <w:p w14:paraId="5F135AC2" w14:textId="77777777" w:rsidR="00D645F7" w:rsidRPr="00D14A65" w:rsidRDefault="008368BA" w:rsidP="00D14A65">
      <w:pPr>
        <w:pStyle w:val="21"/>
      </w:pPr>
      <w:r w:rsidRPr="00D14A65">
        <w:t>Общие сведения</w:t>
      </w:r>
    </w:p>
    <w:p w14:paraId="048D9ED8" w14:textId="77777777" w:rsidR="00D645F7" w:rsidRPr="00042B02" w:rsidRDefault="00D645F7" w:rsidP="00D645F7">
      <w:pPr>
        <w:pStyle w:val="1"/>
        <w:rPr>
          <w:color w:val="auto"/>
          <w:sz w:val="36"/>
        </w:rPr>
      </w:pPr>
      <w:r w:rsidRPr="00D645F7">
        <w:rPr>
          <w:rStyle w:val="afd"/>
          <w:i w:val="0"/>
          <w:color w:val="auto"/>
          <w:szCs w:val="32"/>
        </w:rPr>
        <w:t>Сфера</w:t>
      </w:r>
      <w:r w:rsidR="008368BA" w:rsidRPr="008368BA">
        <w:rPr>
          <w:rStyle w:val="afd"/>
          <w:i w:val="0"/>
          <w:color w:val="auto"/>
          <w:szCs w:val="32"/>
        </w:rPr>
        <w:t xml:space="preserve"> деятельности компании</w:t>
      </w:r>
      <w:r>
        <w:rPr>
          <w:rStyle w:val="afd"/>
          <w:i w:val="0"/>
          <w:color w:val="auto"/>
          <w:szCs w:val="32"/>
        </w:rPr>
        <w:br/>
      </w:r>
    </w:p>
    <w:p w14:paraId="6EDD28EE" w14:textId="3578337D" w:rsidR="00042B02" w:rsidRPr="00042B02" w:rsidRDefault="00042B02" w:rsidP="00042B02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 w:rsidRPr="00042B02">
        <w:rPr>
          <w:rFonts w:eastAsia="Times New Roman" w:cs="Arial"/>
          <w:szCs w:val="20"/>
          <w:shd w:val="clear" w:color="auto" w:fill="FFFFFF"/>
          <w:lang w:eastAsia="ru-RU"/>
        </w:rPr>
        <w:t>«Лаборатория Касперского» – одна из наиболее динамично развивающихся компаний в сфере информационной безопасности. Компания была основана в 1997 году, и сегодня это международная группа, которая осуществляет свою деятельность более чем в 200 странах и территориях мира.</w:t>
      </w:r>
    </w:p>
    <w:p w14:paraId="7079CC99" w14:textId="77777777" w:rsidR="00534D21" w:rsidRPr="00042B02" w:rsidRDefault="00D645F7" w:rsidP="00534D21">
      <w:pPr>
        <w:pStyle w:val="1"/>
        <w:rPr>
          <w:lang w:val="en-US"/>
        </w:rPr>
      </w:pPr>
      <w:r>
        <w:t>Целевая аудитория</w:t>
      </w:r>
      <w:r w:rsidR="00534D21">
        <w:br/>
      </w:r>
    </w:p>
    <w:p w14:paraId="0BAB096A" w14:textId="3905E462" w:rsidR="005656FF" w:rsidRPr="00042B02" w:rsidRDefault="00534D21" w:rsidP="00534D21">
      <w:pPr>
        <w:rPr>
          <w:lang w:val="en-US"/>
        </w:rPr>
      </w:pPr>
      <w:r>
        <w:t>Основная аудитория сайта</w:t>
      </w:r>
      <w:r w:rsidR="008E06E9">
        <w:t xml:space="preserve"> </w:t>
      </w:r>
      <w:r>
        <w:t xml:space="preserve">-  </w:t>
      </w:r>
      <w:r w:rsidR="00042B02">
        <w:t>мужчины</w:t>
      </w:r>
      <w:r w:rsidR="005E7AD0">
        <w:t xml:space="preserve"> и женщины</w:t>
      </w:r>
      <w:r w:rsidR="00042B02">
        <w:t>, средний возраст которых 2</w:t>
      </w:r>
      <w:r w:rsidR="005E7AD0">
        <w:t>0</w:t>
      </w:r>
      <w:r w:rsidR="00042B02">
        <w:t>-</w:t>
      </w:r>
      <w:r w:rsidR="005E7AD0">
        <w:t>50</w:t>
      </w:r>
      <w:r w:rsidR="00FB5670">
        <w:t xml:space="preserve"> лет</w:t>
      </w:r>
      <w:r>
        <w:t>.</w:t>
      </w:r>
      <w:r w:rsidR="00FB5670">
        <w:br/>
      </w:r>
      <w:r w:rsidR="005656FF">
        <w:t xml:space="preserve">Аудитория сайта </w:t>
      </w:r>
      <w:r w:rsidR="005E7AD0">
        <w:t>англоязычная</w:t>
      </w:r>
      <w:r w:rsidR="00D87927">
        <w:t xml:space="preserve">: </w:t>
      </w:r>
      <w:r w:rsidR="005656FF">
        <w:t>обычные пользователи</w:t>
      </w:r>
      <w:r w:rsidR="00042B02">
        <w:t xml:space="preserve">, фанаты спортивных гонок, следящие за этапами </w:t>
      </w:r>
      <w:r w:rsidR="00E40E1D">
        <w:t xml:space="preserve">гонок </w:t>
      </w:r>
      <w:r w:rsidR="00042B02">
        <w:t xml:space="preserve">Формулы 1 и </w:t>
      </w:r>
      <w:r w:rsidR="00042B02">
        <w:rPr>
          <w:lang w:val="en-US"/>
        </w:rPr>
        <w:t>GT.</w:t>
      </w:r>
    </w:p>
    <w:p w14:paraId="3B94D67D" w14:textId="77777777" w:rsidR="003D26F1" w:rsidRDefault="003D26F1" w:rsidP="003D26F1">
      <w:pPr>
        <w:pStyle w:val="1"/>
      </w:pPr>
      <w:r>
        <w:t>Цель сайта</w:t>
      </w:r>
    </w:p>
    <w:p w14:paraId="57F54EFA" w14:textId="77777777" w:rsidR="003D26F1" w:rsidRDefault="003D26F1" w:rsidP="003D26F1"/>
    <w:p w14:paraId="78E3B74A" w14:textId="653AD444" w:rsidR="00F055BD" w:rsidRDefault="00F055BD" w:rsidP="00F055BD">
      <w:r>
        <w:t>Цель сайта – привлечь новую аудиторию</w:t>
      </w:r>
      <w:r w:rsidR="00042B02">
        <w:t xml:space="preserve"> к бренду, способствовать установк</w:t>
      </w:r>
      <w:r w:rsidR="005E7AD0">
        <w:t>е</w:t>
      </w:r>
      <w:r w:rsidR="00042B02">
        <w:t xml:space="preserve"> тестовой версии продукта </w:t>
      </w:r>
      <w:r w:rsidR="00042B02">
        <w:rPr>
          <w:lang w:val="en-US"/>
        </w:rPr>
        <w:t>Kaspersky</w:t>
      </w:r>
      <w:r>
        <w:t xml:space="preserve">, </w:t>
      </w:r>
      <w:r w:rsidR="00042B02">
        <w:t>увеличить лояльность через проведение конкурса формата теста.</w:t>
      </w:r>
    </w:p>
    <w:p w14:paraId="52FB965B" w14:textId="77777777" w:rsidR="00534D21" w:rsidRDefault="00A536EC" w:rsidP="00534D21">
      <w:pPr>
        <w:pStyle w:val="1"/>
      </w:pPr>
      <w:r>
        <w:t>Задачи,</w:t>
      </w:r>
      <w:r w:rsidR="00534D21">
        <w:t xml:space="preserve"> которые должен решать сайт</w:t>
      </w:r>
    </w:p>
    <w:p w14:paraId="18C4004C" w14:textId="77777777" w:rsidR="00534D21" w:rsidRDefault="00534D21" w:rsidP="00534D21"/>
    <w:p w14:paraId="324C11EB" w14:textId="77777777" w:rsidR="00A536EC" w:rsidRPr="00846345" w:rsidRDefault="00A536EC" w:rsidP="00A536EC">
      <w:pPr>
        <w:outlineLvl w:val="0"/>
        <w:rPr>
          <w:rFonts w:cs="Calibri"/>
          <w:b/>
        </w:rPr>
      </w:pPr>
      <w:r w:rsidRPr="00846345">
        <w:rPr>
          <w:rFonts w:cs="Calibri"/>
          <w:b/>
        </w:rPr>
        <w:t>Имиджевая:</w:t>
      </w:r>
    </w:p>
    <w:p w14:paraId="2B582197" w14:textId="77777777" w:rsidR="00AF120A" w:rsidRPr="00AF120A" w:rsidRDefault="004445C8" w:rsidP="00A536EC">
      <w:r>
        <w:t>П</w:t>
      </w:r>
      <w:r w:rsidR="00AF120A">
        <w:t>овышение общей</w:t>
      </w:r>
      <w:r>
        <w:t xml:space="preserve"> лояльности к компании и бренду.</w:t>
      </w:r>
    </w:p>
    <w:p w14:paraId="6F0D60B0" w14:textId="77777777" w:rsidR="00A536EC" w:rsidRPr="00846345" w:rsidRDefault="00A536EC" w:rsidP="00A536EC">
      <w:pPr>
        <w:outlineLvl w:val="0"/>
        <w:rPr>
          <w:rFonts w:cs="Calibri"/>
          <w:b/>
        </w:rPr>
      </w:pPr>
      <w:r w:rsidRPr="00846345">
        <w:rPr>
          <w:rFonts w:cs="Calibri"/>
          <w:b/>
        </w:rPr>
        <w:t>Информационная:</w:t>
      </w:r>
    </w:p>
    <w:p w14:paraId="6F434109" w14:textId="77233476" w:rsidR="004445C8" w:rsidRDefault="00A536EC" w:rsidP="00534D21">
      <w:pPr>
        <w:rPr>
          <w:rFonts w:cs="Calibri"/>
        </w:rPr>
      </w:pPr>
      <w:r w:rsidRPr="00DC28B1">
        <w:rPr>
          <w:rFonts w:cs="Calibri"/>
        </w:rPr>
        <w:t xml:space="preserve">Сайт должен предоставлять </w:t>
      </w:r>
      <w:r w:rsidR="004445C8">
        <w:rPr>
          <w:rFonts w:cs="Calibri"/>
        </w:rPr>
        <w:t>посетителям информаци</w:t>
      </w:r>
      <w:r w:rsidR="006A3337">
        <w:rPr>
          <w:rFonts w:cs="Calibri"/>
        </w:rPr>
        <w:t>ю</w:t>
      </w:r>
      <w:r w:rsidR="004445C8">
        <w:rPr>
          <w:rFonts w:cs="Calibri"/>
        </w:rPr>
        <w:t xml:space="preserve"> </w:t>
      </w:r>
      <w:r w:rsidR="00042B02">
        <w:rPr>
          <w:rFonts w:cs="Calibri"/>
        </w:rPr>
        <w:t>о продукте компании, с акцентом на установку тестовой верси</w:t>
      </w:r>
      <w:r w:rsidR="005E7AD0">
        <w:rPr>
          <w:rFonts w:cs="Calibri"/>
        </w:rPr>
        <w:t>и</w:t>
      </w:r>
      <w:r w:rsidR="00042B02">
        <w:rPr>
          <w:rFonts w:cs="Calibri"/>
        </w:rPr>
        <w:t xml:space="preserve"> антивируса</w:t>
      </w:r>
      <w:r w:rsidR="004445C8">
        <w:rPr>
          <w:rFonts w:cs="Calibri"/>
        </w:rPr>
        <w:t xml:space="preserve">. </w:t>
      </w:r>
    </w:p>
    <w:p w14:paraId="0222F547" w14:textId="77777777" w:rsidR="00EC1D4A" w:rsidRPr="00846345" w:rsidRDefault="004445C8" w:rsidP="00534D21">
      <w:pPr>
        <w:rPr>
          <w:b/>
        </w:rPr>
      </w:pPr>
      <w:r>
        <w:rPr>
          <w:b/>
        </w:rPr>
        <w:t>Интерактивная</w:t>
      </w:r>
      <w:r w:rsidR="00EC1D4A" w:rsidRPr="00846345">
        <w:rPr>
          <w:b/>
        </w:rPr>
        <w:t xml:space="preserve">: </w:t>
      </w:r>
    </w:p>
    <w:p w14:paraId="122853C7" w14:textId="1CA09372" w:rsidR="00EC1D4A" w:rsidRPr="00042B02" w:rsidRDefault="004445C8" w:rsidP="00534D21">
      <w:pPr>
        <w:rPr>
          <w:lang w:val="en-US"/>
        </w:rPr>
      </w:pPr>
      <w:r>
        <w:t xml:space="preserve">Сайт должен заинтересовать посетителя, вызвать желание </w:t>
      </w:r>
      <w:r w:rsidR="00042B02">
        <w:t xml:space="preserve">поучаствовать в конкурсе, проводимого совместно с </w:t>
      </w:r>
      <w:r w:rsidR="00042B02">
        <w:rPr>
          <w:lang w:val="en-US"/>
        </w:rPr>
        <w:t>Ferrari</w:t>
      </w:r>
      <w:r w:rsidR="00042B02">
        <w:t xml:space="preserve"> в рамках проведения гонок Формулы 1 и</w:t>
      </w:r>
      <w:r w:rsidR="00042B02">
        <w:rPr>
          <w:lang w:val="en-US"/>
        </w:rPr>
        <w:t xml:space="preserve"> GT</w:t>
      </w:r>
      <w:r w:rsidR="005E7AD0">
        <w:rPr>
          <w:lang w:val="en-US"/>
        </w:rPr>
        <w:t>.</w:t>
      </w:r>
    </w:p>
    <w:p w14:paraId="3022A880" w14:textId="77777777" w:rsidR="008E021A" w:rsidRDefault="008E021A" w:rsidP="00CC6E50">
      <w:pPr>
        <w:pStyle w:val="1"/>
      </w:pPr>
      <w:r>
        <w:t>Тип сайта</w:t>
      </w:r>
      <w:r w:rsidR="00CC6E50">
        <w:br/>
      </w:r>
    </w:p>
    <w:p w14:paraId="3CA7119D" w14:textId="77777777" w:rsidR="005C7510" w:rsidRDefault="00537916" w:rsidP="005C7510">
      <w:r>
        <w:t>Ресурс</w:t>
      </w:r>
      <w:r w:rsidR="008E021A">
        <w:t xml:space="preserve"> </w:t>
      </w:r>
      <w:r w:rsidR="00A518D2">
        <w:t xml:space="preserve">должен представлять собой </w:t>
      </w:r>
      <w:r>
        <w:t>промо-сайт</w:t>
      </w:r>
      <w:r w:rsidR="00661737">
        <w:t>, перемещение по которому осуществляется при помощи скролла мыши, панели навигации или стрелок на клавиатуре.</w:t>
      </w:r>
    </w:p>
    <w:p w14:paraId="5D092C12" w14:textId="7889BBF6" w:rsidR="002A5C59" w:rsidRPr="009F7FF7" w:rsidRDefault="00042B02" w:rsidP="009F7FF7">
      <w:r>
        <w:t>Идея создать одностраничный сайт, поделенны</w:t>
      </w:r>
      <w:r w:rsidR="005E7AD0">
        <w:t>й</w:t>
      </w:r>
      <w:r>
        <w:t xml:space="preserve"> на сегменты –</w:t>
      </w:r>
      <w:r w:rsidR="009F7FF7">
        <w:t xml:space="preserve"> разделы</w:t>
      </w:r>
      <w:r w:rsidR="005E7AD0">
        <w:t>.</w:t>
      </w:r>
    </w:p>
    <w:p w14:paraId="43EC8468" w14:textId="77777777" w:rsidR="002A5C59" w:rsidRDefault="002A5C59" w:rsidP="00D14A65">
      <w:pPr>
        <w:pStyle w:val="21"/>
      </w:pPr>
      <w:r>
        <w:lastRenderedPageBreak/>
        <w:t>Требования к дизайну</w:t>
      </w:r>
    </w:p>
    <w:p w14:paraId="6C9B0968" w14:textId="77777777" w:rsidR="00042B02" w:rsidRDefault="00CC6E50" w:rsidP="00551E48">
      <w:r>
        <w:br/>
      </w:r>
      <w:r w:rsidR="00042B02">
        <w:t>Одностраничный сайт, поделенный на разделы.</w:t>
      </w:r>
    </w:p>
    <w:p w14:paraId="56A58499" w14:textId="0CBDC32B" w:rsidR="00042B02" w:rsidRDefault="00042B02" w:rsidP="00551E48">
      <w:r>
        <w:t>На главном экране расположена Трибуна из 20 мест. Первые 20 лидеров по результатам прохождения теста получают место на этой трибуне.</w:t>
      </w:r>
    </w:p>
    <w:p w14:paraId="6DCDD6FE" w14:textId="74A62CCE" w:rsidR="00042B02" w:rsidRDefault="00042B02" w:rsidP="00551E48">
      <w:r>
        <w:t>Под трибуной находится красочная иллюстрированная модель трассы с инфраструктурой, ландшафтом.</w:t>
      </w:r>
    </w:p>
    <w:p w14:paraId="29AEB531" w14:textId="023F082F" w:rsidR="00D87BCB" w:rsidRDefault="00042B02" w:rsidP="00D87BCB">
      <w:pPr>
        <w:rPr>
          <w:ins w:id="0" w:author="Кристина" w:date="2015-06-08T12:28:00Z"/>
          <w:lang w:val="en-US"/>
        </w:rPr>
      </w:pPr>
      <w:r>
        <w:t xml:space="preserve">Трассы обновляются </w:t>
      </w:r>
      <w:ins w:id="1" w:author="Кристина" w:date="2015-06-08T12:27:00Z">
        <w:r w:rsidR="00D87BCB">
          <w:t>перед каждой гонкой согласно следующему графику</w:t>
        </w:r>
        <w:r w:rsidR="00D87BCB">
          <w:rPr>
            <w:lang w:val="en-US"/>
          </w:rPr>
          <w:t>:</w:t>
        </w:r>
      </w:ins>
    </w:p>
    <w:p w14:paraId="2FBC73F0" w14:textId="4729AF51" w:rsidR="00D87BCB" w:rsidRPr="00D87BCB" w:rsidRDefault="00D87BCB" w:rsidP="00D87BCB">
      <w:pPr>
        <w:rPr>
          <w:ins w:id="2" w:author="Кристина" w:date="2015-06-08T12:28:00Z"/>
          <w:sz w:val="20"/>
          <w:lang w:val="en-US"/>
        </w:rPr>
      </w:pPr>
      <w:ins w:id="3" w:author="Кристина" w:date="2015-06-08T12:27:00Z">
        <w:r w:rsidRPr="00D87BCB">
          <w:rPr>
            <w:rFonts w:eastAsia="Times New Roman" w:cs="Times New Roman"/>
            <w:color w:val="000000"/>
            <w:szCs w:val="24"/>
            <w:lang w:eastAsia="ru-RU"/>
          </w:rPr>
          <w:t>Бельгия - 13.07-21.07</w:t>
        </w:r>
      </w:ins>
    </w:p>
    <w:p w14:paraId="42B689F3" w14:textId="77777777" w:rsidR="00D87BCB" w:rsidRPr="00D87BCB" w:rsidRDefault="00D87BCB" w:rsidP="00D87BCB">
      <w:pPr>
        <w:rPr>
          <w:ins w:id="4" w:author="Кристина" w:date="2015-06-08T12:28:00Z"/>
          <w:sz w:val="20"/>
          <w:lang w:val="en-US"/>
        </w:rPr>
      </w:pPr>
      <w:proofErr w:type="spellStart"/>
      <w:ins w:id="5" w:author="Кристина" w:date="2015-06-08T12:27:00Z">
        <w:r w:rsidRPr="00D87BCB">
          <w:rPr>
            <w:rFonts w:eastAsia="Times New Roman" w:cs="Times New Roman"/>
            <w:color w:val="000000"/>
            <w:szCs w:val="24"/>
            <w:lang w:eastAsia="ru-RU"/>
          </w:rPr>
          <w:t>Монца</w:t>
        </w:r>
        <w:proofErr w:type="spellEnd"/>
        <w:r w:rsidRPr="00D87BCB">
          <w:rPr>
            <w:rFonts w:eastAsia="Times New Roman" w:cs="Times New Roman"/>
            <w:color w:val="000000"/>
            <w:szCs w:val="24"/>
            <w:lang w:eastAsia="ru-RU"/>
          </w:rPr>
          <w:t xml:space="preserve"> - 21.07-03.09</w:t>
        </w:r>
      </w:ins>
    </w:p>
    <w:p w14:paraId="4164844B" w14:textId="77777777" w:rsidR="00D87BCB" w:rsidRPr="00D87BCB" w:rsidRDefault="00D87BCB" w:rsidP="00D87BCB">
      <w:pPr>
        <w:rPr>
          <w:ins w:id="6" w:author="Кристина" w:date="2015-06-08T12:28:00Z"/>
          <w:sz w:val="20"/>
          <w:lang w:val="en-US"/>
        </w:rPr>
      </w:pPr>
      <w:ins w:id="7" w:author="Кристина" w:date="2015-06-08T12:27:00Z">
        <w:r w:rsidRPr="00D87BCB">
          <w:rPr>
            <w:rFonts w:eastAsia="Times New Roman" w:cs="Times New Roman"/>
            <w:color w:val="000000"/>
            <w:szCs w:val="24"/>
            <w:lang w:eastAsia="ru-RU"/>
          </w:rPr>
          <w:t>Сочи - 03.09-07.10</w:t>
        </w:r>
      </w:ins>
    </w:p>
    <w:p w14:paraId="129DC62D" w14:textId="7651C522" w:rsidR="00D87BCB" w:rsidRPr="00D87BCB" w:rsidRDefault="00192F20" w:rsidP="00D87BCB">
      <w:pPr>
        <w:rPr>
          <w:ins w:id="8" w:author="Кристина" w:date="2015-06-08T12:27:00Z"/>
          <w:sz w:val="20"/>
          <w:lang w:val="en-US"/>
        </w:rPr>
      </w:pPr>
      <w:ins w:id="9" w:author="Кристина" w:date="2015-06-08T12:27:00Z">
        <w:r>
          <w:rPr>
            <w:rFonts w:eastAsia="Times New Roman" w:cs="Times New Roman"/>
            <w:color w:val="000000"/>
            <w:szCs w:val="24"/>
            <w:lang w:eastAsia="ru-RU"/>
          </w:rPr>
          <w:t>Абу Даби - 07.1</w:t>
        </w:r>
        <w:r w:rsidR="00D87BCB" w:rsidRPr="00D87BCB">
          <w:rPr>
            <w:rFonts w:eastAsia="Times New Roman" w:cs="Times New Roman"/>
            <w:color w:val="000000"/>
            <w:szCs w:val="24"/>
            <w:lang w:eastAsia="ru-RU"/>
          </w:rPr>
          <w:t>1-26.11</w:t>
        </w:r>
      </w:ins>
    </w:p>
    <w:p w14:paraId="5A922F82" w14:textId="5B410024" w:rsidR="00D87BCB" w:rsidRDefault="00D87BCB" w:rsidP="00551E48">
      <w:pPr>
        <w:rPr>
          <w:ins w:id="10" w:author="Кристина" w:date="2015-06-08T12:26:00Z"/>
        </w:rPr>
      </w:pPr>
    </w:p>
    <w:p w14:paraId="615B5281" w14:textId="77777777" w:rsidR="00D87BCB" w:rsidRDefault="00D87BCB" w:rsidP="00551E48">
      <w:pPr>
        <w:rPr>
          <w:ins w:id="11" w:author="Кристина" w:date="2015-06-08T12:26:00Z"/>
        </w:rPr>
      </w:pPr>
    </w:p>
    <w:p w14:paraId="2A17F887" w14:textId="6AD99EBD" w:rsidR="00042B02" w:rsidRDefault="00042B02" w:rsidP="00551E48">
      <w:r>
        <w:t>Общее количество дизайн-макетов трасс совпада</w:t>
      </w:r>
      <w:r w:rsidR="005E7AD0">
        <w:t>е</w:t>
      </w:r>
      <w:r>
        <w:t xml:space="preserve">т с количеством планируемых гонок и составляют </w:t>
      </w:r>
      <w:ins w:id="12" w:author="Mariya Sverdlova" w:date="2015-06-09T16:10:00Z">
        <w:r w:rsidR="00A5157A">
          <w:t xml:space="preserve">4 </w:t>
        </w:r>
      </w:ins>
      <w:r>
        <w:t>штук</w:t>
      </w:r>
      <w:ins w:id="13" w:author="Mariya Sverdlova" w:date="2015-06-09T16:10:00Z">
        <w:r w:rsidR="00A5157A">
          <w:t>и, в перспективе может расшириться</w:t>
        </w:r>
      </w:ins>
      <w:r>
        <w:t xml:space="preserve">. </w:t>
      </w:r>
    </w:p>
    <w:p w14:paraId="18621E05" w14:textId="3E41EFF8" w:rsidR="00400BF7" w:rsidRPr="005E7AD0" w:rsidRDefault="00400BF7" w:rsidP="00551E48">
      <w:r w:rsidRPr="005E7AD0">
        <w:t>Также возможно обновление дизайна Трибуны, а именно, количеств</w:t>
      </w:r>
      <w:r w:rsidR="005E7AD0" w:rsidRPr="005E7AD0">
        <w:t>а</w:t>
      </w:r>
      <w:r w:rsidRPr="005E7AD0">
        <w:t xml:space="preserve"> мест. Так как он</w:t>
      </w:r>
      <w:r w:rsidR="005E7AD0">
        <w:t>о</w:t>
      </w:r>
      <w:r w:rsidRPr="005E7AD0">
        <w:t xml:space="preserve"> совпада</w:t>
      </w:r>
      <w:r w:rsidR="005E7AD0">
        <w:t>е</w:t>
      </w:r>
      <w:r w:rsidRPr="005E7AD0">
        <w:t>т с реальным количеством билетов, которые готов предоставить спонсор для победителей.</w:t>
      </w:r>
    </w:p>
    <w:p w14:paraId="452513CA" w14:textId="383A6AD3" w:rsidR="001342CF" w:rsidRDefault="001342CF" w:rsidP="001342CF">
      <w:r>
        <w:t xml:space="preserve">Сайт должен быть выполнен  в приятном на глаз стиле, чтобы не было чувства раздражения каким либо элементом. В оформлении сайта должны присутствовать фирменные цвета компании и символики </w:t>
      </w:r>
      <w:r>
        <w:rPr>
          <w:lang w:val="en-US"/>
        </w:rPr>
        <w:t>Kaspersky Ferrari</w:t>
      </w:r>
      <w:r>
        <w:t xml:space="preserve"> или их оттенки. На усмотрение дизайнера цветовая палитра </w:t>
      </w:r>
      <w:r w:rsidRPr="009F462D">
        <w:t>может</w:t>
      </w:r>
      <w:r>
        <w:t xml:space="preserve"> незначительно изменяться/дополняться.</w:t>
      </w:r>
    </w:p>
    <w:p w14:paraId="29C4F7C2" w14:textId="75EAAFCC" w:rsidR="0090113B" w:rsidRDefault="0090113B" w:rsidP="001342CF">
      <w:pPr>
        <w:rPr>
          <w:lang w:val="en-US"/>
        </w:rPr>
      </w:pPr>
      <w:r>
        <w:t xml:space="preserve">Стилистика сайта предлагается на усмотрение подрядчика и </w:t>
      </w:r>
      <w:r w:rsidR="00427106">
        <w:t xml:space="preserve">предполагает реализацию </w:t>
      </w:r>
      <w:r w:rsidR="00427106">
        <w:rPr>
          <w:lang w:val="en-US"/>
        </w:rPr>
        <w:t>flat design</w:t>
      </w:r>
    </w:p>
    <w:p w14:paraId="47672995" w14:textId="3F63B0CC" w:rsidR="00427106" w:rsidRDefault="00427106" w:rsidP="001342CF">
      <w:pPr>
        <w:rPr>
          <w:lang w:val="en-US"/>
        </w:rPr>
      </w:pPr>
      <w:proofErr w:type="spellStart"/>
      <w:r>
        <w:t>Референсы</w:t>
      </w:r>
      <w:proofErr w:type="spellEnd"/>
      <w:r w:rsidR="006E5699">
        <w:t xml:space="preserve"> иллюстр</w:t>
      </w:r>
      <w:r w:rsidR="004D0C2F">
        <w:t>ативной</w:t>
      </w:r>
      <w:r w:rsidR="006E5699">
        <w:t xml:space="preserve"> графики и анимации</w:t>
      </w:r>
      <w:r>
        <w:rPr>
          <w:lang w:val="en-US"/>
        </w:rPr>
        <w:t>:</w:t>
      </w:r>
    </w:p>
    <w:p w14:paraId="4ED942CC" w14:textId="72DE3D28" w:rsidR="00427106" w:rsidRDefault="003C6EFD" w:rsidP="00427106">
      <w:pPr>
        <w:pStyle w:val="af8"/>
        <w:numPr>
          <w:ilvl w:val="0"/>
          <w:numId w:val="20"/>
        </w:numPr>
        <w:rPr>
          <w:lang w:val="en-US"/>
        </w:rPr>
      </w:pPr>
      <w:hyperlink r:id="rId9" w:anchor="/1953/classement" w:history="1">
        <w:r w:rsidR="006E5699" w:rsidRPr="00E378DC">
          <w:rPr>
            <w:rStyle w:val="aff3"/>
            <w:lang w:val="en-US"/>
          </w:rPr>
          <w:t>http://100ansdetour.fr/#/1953/classement</w:t>
        </w:r>
      </w:hyperlink>
    </w:p>
    <w:p w14:paraId="01653A1D" w14:textId="3F418C61" w:rsidR="006E5699" w:rsidRDefault="003C6EFD" w:rsidP="00427106">
      <w:pPr>
        <w:pStyle w:val="af8"/>
        <w:numPr>
          <w:ilvl w:val="0"/>
          <w:numId w:val="20"/>
        </w:numPr>
        <w:rPr>
          <w:lang w:val="en-US"/>
        </w:rPr>
      </w:pPr>
      <w:hyperlink r:id="rId10" w:history="1">
        <w:r w:rsidR="006E5699" w:rsidRPr="00E378DC">
          <w:rPr>
            <w:rStyle w:val="aff3"/>
            <w:lang w:val="en-US"/>
          </w:rPr>
          <w:t>http://jamesanderson613.com/</w:t>
        </w:r>
      </w:hyperlink>
    </w:p>
    <w:p w14:paraId="269DE0C6" w14:textId="0BA327C8" w:rsidR="006E5699" w:rsidRPr="00427106" w:rsidRDefault="004D0C2F" w:rsidP="00427106">
      <w:pPr>
        <w:pStyle w:val="af8"/>
        <w:numPr>
          <w:ilvl w:val="0"/>
          <w:numId w:val="20"/>
        </w:numPr>
        <w:rPr>
          <w:lang w:val="en-US"/>
        </w:rPr>
      </w:pPr>
      <w:r w:rsidRPr="004D0C2F">
        <w:rPr>
          <w:lang w:val="en-US"/>
        </w:rPr>
        <w:t>http://play-dot-to.com/</w:t>
      </w:r>
    </w:p>
    <w:p w14:paraId="302ECDAE" w14:textId="77777777" w:rsidR="0090113B" w:rsidRPr="0090113B" w:rsidRDefault="0090113B" w:rsidP="001342CF">
      <w:pPr>
        <w:rPr>
          <w:lang w:val="en-US"/>
        </w:rPr>
      </w:pPr>
    </w:p>
    <w:p w14:paraId="623277A6" w14:textId="77777777" w:rsidR="001342CF" w:rsidRDefault="001342CF" w:rsidP="00551E48"/>
    <w:p w14:paraId="61C46BC2" w14:textId="4766E192" w:rsidR="00042B02" w:rsidRDefault="00042B02" w:rsidP="00042B02">
      <w:pPr>
        <w:pStyle w:val="21"/>
      </w:pPr>
      <w:r>
        <w:t xml:space="preserve">Функциональная часть </w:t>
      </w:r>
    </w:p>
    <w:p w14:paraId="50E86DB0" w14:textId="77777777" w:rsidR="00042B02" w:rsidRDefault="001007D3" w:rsidP="00551E48">
      <w:r>
        <w:t xml:space="preserve"> </w:t>
      </w:r>
    </w:p>
    <w:p w14:paraId="59CD6BB0" w14:textId="2D957C85" w:rsidR="00042B02" w:rsidRPr="00042B02" w:rsidRDefault="00042B02" w:rsidP="00551E48">
      <w:pPr>
        <w:rPr>
          <w:b/>
        </w:rPr>
      </w:pPr>
      <w:r w:rsidRPr="00042B02">
        <w:rPr>
          <w:b/>
        </w:rPr>
        <w:t>Шапка сайта.</w:t>
      </w:r>
    </w:p>
    <w:p w14:paraId="32276D36" w14:textId="0C09CF4E" w:rsidR="00042B02" w:rsidRDefault="00042B02" w:rsidP="00551E48">
      <w:r>
        <w:t xml:space="preserve">Включает логотип, меню и кнопки регистрации и авторизации через соц. </w:t>
      </w:r>
      <w:r w:rsidR="002A3EA8">
        <w:t>сети (</w:t>
      </w:r>
      <w:proofErr w:type="spellStart"/>
      <w:r w:rsidR="002A3EA8">
        <w:rPr>
          <w:lang w:val="en-US"/>
        </w:rPr>
        <w:t>facebook</w:t>
      </w:r>
      <w:proofErr w:type="spellEnd"/>
      <w:r w:rsidR="002A3EA8">
        <w:rPr>
          <w:lang w:val="en-US"/>
        </w:rPr>
        <w:t xml:space="preserve">, </w:t>
      </w:r>
      <w:proofErr w:type="spellStart"/>
      <w:r w:rsidR="002A3EA8">
        <w:rPr>
          <w:lang w:val="en-US"/>
        </w:rPr>
        <w:t>twitter,google</w:t>
      </w:r>
      <w:proofErr w:type="spellEnd"/>
      <w:r w:rsidR="002A3EA8">
        <w:rPr>
          <w:lang w:val="en-US"/>
        </w:rPr>
        <w:t>+)</w:t>
      </w:r>
      <w:r w:rsidR="00FF0CCE">
        <w:t>, кнопку выйти для уже авторизованного пользователя.</w:t>
      </w:r>
    </w:p>
    <w:p w14:paraId="3D528867" w14:textId="358A2A14" w:rsidR="00042B02" w:rsidRPr="00042B02" w:rsidRDefault="00042B02" w:rsidP="00551E48">
      <w:pPr>
        <w:rPr>
          <w:b/>
        </w:rPr>
      </w:pPr>
      <w:r w:rsidRPr="00042B02">
        <w:rPr>
          <w:b/>
        </w:rPr>
        <w:t>Главный раздел.</w:t>
      </w:r>
    </w:p>
    <w:p w14:paraId="2247BF7F" w14:textId="02F825D5" w:rsidR="00042B02" w:rsidRDefault="00042B02" w:rsidP="00551E48">
      <w:r>
        <w:lastRenderedPageBreak/>
        <w:t>Трибуна с 20 местами (</w:t>
      </w:r>
      <w:proofErr w:type="spellStart"/>
      <w:r>
        <w:t>аватарами</w:t>
      </w:r>
      <w:proofErr w:type="spellEnd"/>
      <w:r>
        <w:t xml:space="preserve"> пользователей - лидеров)</w:t>
      </w:r>
    </w:p>
    <w:p w14:paraId="04CFFCC0" w14:textId="7C274BB2" w:rsidR="00042B02" w:rsidRDefault="00042B02" w:rsidP="00551E48">
      <w:r>
        <w:t>Макет трассы</w:t>
      </w:r>
    </w:p>
    <w:p w14:paraId="3A201736" w14:textId="681F1A74" w:rsidR="00042B02" w:rsidRDefault="00042B02" w:rsidP="00551E48">
      <w:pPr>
        <w:rPr>
          <w:b/>
        </w:rPr>
      </w:pPr>
      <w:r>
        <w:rPr>
          <w:b/>
        </w:rPr>
        <w:t>Раздел «О проекте»</w:t>
      </w:r>
    </w:p>
    <w:p w14:paraId="0C46D552" w14:textId="3775DF97" w:rsidR="00042B02" w:rsidRDefault="00042B02" w:rsidP="00551E48">
      <w:r>
        <w:t>Текстовый информационный раздел, рассказывающий о проекте. Общее кол</w:t>
      </w:r>
      <w:r w:rsidR="00B915B3">
        <w:t>ичество знаков не более 1500</w:t>
      </w:r>
      <w:r>
        <w:t>.</w:t>
      </w:r>
    </w:p>
    <w:p w14:paraId="21BC4762" w14:textId="7B412371" w:rsidR="00042B02" w:rsidRDefault="00042B02" w:rsidP="00042B02">
      <w:pPr>
        <w:rPr>
          <w:b/>
        </w:rPr>
      </w:pPr>
      <w:r>
        <w:rPr>
          <w:b/>
        </w:rPr>
        <w:t>Раздел «Правила конкурса»</w:t>
      </w:r>
    </w:p>
    <w:p w14:paraId="0CF9A9A1" w14:textId="2BE8D7C3" w:rsidR="00042B02" w:rsidRDefault="00042B02" w:rsidP="00042B02">
      <w:r>
        <w:t>Содержит информацию о конкурсе и требования к участникам.</w:t>
      </w:r>
      <w:r w:rsidR="00B915B3">
        <w:t xml:space="preserve"> Общее количество знаков не более 3000.</w:t>
      </w:r>
    </w:p>
    <w:p w14:paraId="6BCD2C13" w14:textId="46E4D331" w:rsidR="002A3EA8" w:rsidRPr="002A3EA8" w:rsidRDefault="002A3EA8" w:rsidP="00042B02">
      <w:r>
        <w:t xml:space="preserve">Возможность скачать правила в </w:t>
      </w:r>
      <w:r>
        <w:rPr>
          <w:lang w:val="en-US"/>
        </w:rPr>
        <w:t xml:space="preserve">.pdf </w:t>
      </w:r>
      <w:r>
        <w:t>формате</w:t>
      </w:r>
    </w:p>
    <w:p w14:paraId="54EF0C5E" w14:textId="7F87F652" w:rsidR="00042B02" w:rsidRDefault="00042B02" w:rsidP="00042B02">
      <w:pPr>
        <w:rPr>
          <w:b/>
        </w:rPr>
      </w:pPr>
      <w:r>
        <w:rPr>
          <w:b/>
        </w:rPr>
        <w:t>Раздел «</w:t>
      </w:r>
      <w:r w:rsidR="00B915B3">
        <w:rPr>
          <w:b/>
        </w:rPr>
        <w:t>Тест</w:t>
      </w:r>
      <w:r>
        <w:rPr>
          <w:b/>
        </w:rPr>
        <w:t>»</w:t>
      </w:r>
    </w:p>
    <w:p w14:paraId="1E01B328" w14:textId="17CB508B" w:rsidR="00B915B3" w:rsidRPr="005E7AD0" w:rsidRDefault="00B915B3" w:rsidP="00042B02">
      <w:r w:rsidRPr="005E7AD0">
        <w:t>Кнопка «</w:t>
      </w:r>
      <w:r w:rsidR="005B6A61" w:rsidRPr="005E7AD0">
        <w:t>Начать тест</w:t>
      </w:r>
      <w:r w:rsidRPr="005E7AD0">
        <w:t>», нажимая на которую пользовател</w:t>
      </w:r>
      <w:r w:rsidR="009F462D">
        <w:t>ю</w:t>
      </w:r>
      <w:r w:rsidRPr="005E7AD0">
        <w:t xml:space="preserve"> предлагается дисклеймер с правилами конкурса. После согласия (выбор чек-бокса) пользователь </w:t>
      </w:r>
      <w:r w:rsidR="005B6A61" w:rsidRPr="005E7AD0">
        <w:t>переходит к следующему шагу.</w:t>
      </w:r>
    </w:p>
    <w:p w14:paraId="0B7545A7" w14:textId="0269D08D" w:rsidR="005B6A61" w:rsidRPr="005E7AD0" w:rsidRDefault="005B6A61" w:rsidP="005B6A61">
      <w:pPr>
        <w:rPr>
          <w:lang w:val="en-US"/>
        </w:rPr>
      </w:pPr>
      <w:r w:rsidRPr="005E7AD0">
        <w:t>Появляется поп-ап и пользователю предлагается скачать антивирус, при этом система определяет с какого устройства (</w:t>
      </w:r>
      <w:r w:rsidRPr="005E7AD0">
        <w:rPr>
          <w:lang w:val="en-US"/>
        </w:rPr>
        <w:t>PC</w:t>
      </w:r>
      <w:r w:rsidRPr="005E7AD0">
        <w:t>,</w:t>
      </w:r>
      <w:r w:rsidRPr="005E7AD0">
        <w:rPr>
          <w:lang w:val="en-US"/>
        </w:rPr>
        <w:t xml:space="preserve"> iOS</w:t>
      </w:r>
      <w:r w:rsidRPr="005E7AD0">
        <w:t xml:space="preserve">  или </w:t>
      </w:r>
      <w:r w:rsidRPr="005E7AD0">
        <w:rPr>
          <w:lang w:val="en-US"/>
        </w:rPr>
        <w:t xml:space="preserve">Android) </w:t>
      </w:r>
      <w:r w:rsidRPr="005E7AD0">
        <w:t>заходит пользователь и предлагает загрузить соответствующую версию антивируса автоматически.</w:t>
      </w:r>
    </w:p>
    <w:p w14:paraId="4A8C9B23" w14:textId="5D5F4045" w:rsidR="00B915B3" w:rsidRPr="005B6A61" w:rsidRDefault="005B6A61" w:rsidP="00042B02">
      <w:pPr>
        <w:rPr>
          <w:color w:val="0000FF"/>
          <w:u w:val="single"/>
          <w:lang w:val="en-US"/>
        </w:rPr>
      </w:pPr>
      <w:r>
        <w:t xml:space="preserve">Как только пользовать скачивает антивирус (действие считается выполненным по клику пользователя на кнопку. Пример, процесса скачивания можно изучить здесь </w:t>
      </w:r>
      <w:hyperlink r:id="rId11" w:history="1">
        <w:r w:rsidRPr="00E10E86">
          <w:rPr>
            <w:rStyle w:val="aff3"/>
          </w:rPr>
          <w:t>https://new.kaspersky.com/</w:t>
        </w:r>
      </w:hyperlink>
      <w:r>
        <w:t>)  появляется раздел теста и кнопка «Старт», нажимая на которую включается таймер формата (минуты-секунды-доли секунд) и появляется первый вопрос с ответами.</w:t>
      </w:r>
    </w:p>
    <w:p w14:paraId="799D4CC7" w14:textId="5BCD5A74" w:rsidR="00B915B3" w:rsidRDefault="005B6A61" w:rsidP="00042B02">
      <w:r>
        <w:t>П</w:t>
      </w:r>
      <w:r w:rsidR="00B915B3">
        <w:t>ользователю предлагается поочередно</w:t>
      </w:r>
      <w:r w:rsidR="009F7FF7">
        <w:t xml:space="preserve"> ответить на 20 вопросов теста, </w:t>
      </w:r>
      <w:r w:rsidR="00B42B8A">
        <w:t xml:space="preserve">случайным образом </w:t>
      </w:r>
      <w:r w:rsidR="009F7FF7">
        <w:t xml:space="preserve">предлагаемых пользователю из базы 60 вопросов. </w:t>
      </w:r>
      <w:r w:rsidR="00B915B3">
        <w:t xml:space="preserve">При этом предлагается </w:t>
      </w:r>
      <w:r w:rsidR="007C41B9">
        <w:t xml:space="preserve">выбрать один из </w:t>
      </w:r>
      <w:r w:rsidR="00B915B3">
        <w:t>4 ответ</w:t>
      </w:r>
      <w:r w:rsidR="007C41B9">
        <w:t>ов</w:t>
      </w:r>
      <w:r w:rsidR="00B915B3">
        <w:t xml:space="preserve">. После </w:t>
      </w:r>
      <w:r w:rsidR="007C41B9">
        <w:t>выбора ответа</w:t>
      </w:r>
      <w:r w:rsidR="00B915B3">
        <w:t>, участнику предлагается следующий вопрос.</w:t>
      </w:r>
    </w:p>
    <w:p w14:paraId="29A7464E" w14:textId="2F963DB4" w:rsidR="00B915B3" w:rsidRDefault="00B915B3" w:rsidP="00042B02">
      <w:r>
        <w:t>За каждый правильный ответ начисляется определенно</w:t>
      </w:r>
      <w:r w:rsidR="00460EE4">
        <w:t>е</w:t>
      </w:r>
      <w:r>
        <w:t xml:space="preserve"> количество баллов в зависимости от сложности вопроса.</w:t>
      </w:r>
    </w:p>
    <w:p w14:paraId="2AF48444" w14:textId="77777777" w:rsidR="00580A28" w:rsidRDefault="00580A28" w:rsidP="00580A28">
      <w:r>
        <w:t>Всего в базе находятся 60 вопросов:</w:t>
      </w:r>
    </w:p>
    <w:p w14:paraId="0182E419" w14:textId="77777777" w:rsidR="00580A28" w:rsidRDefault="00580A28" w:rsidP="00580A28">
      <w:r>
        <w:t>- сложные вопросы (стоимостью 10 баллов) - 10 штук</w:t>
      </w:r>
    </w:p>
    <w:p w14:paraId="157539D3" w14:textId="77777777" w:rsidR="00580A28" w:rsidRDefault="00580A28" w:rsidP="00580A28">
      <w:r>
        <w:t>- вопросы средней сложности (стоимостью 5 баллов) - 20 штук</w:t>
      </w:r>
    </w:p>
    <w:p w14:paraId="53AED269" w14:textId="4D38039B" w:rsidR="00580A28" w:rsidRDefault="00580A28" w:rsidP="00580A28">
      <w:pPr>
        <w:rPr>
          <w:ins w:id="14" w:author="Mariya Sverdlova" w:date="2015-06-09T16:08:00Z"/>
        </w:rPr>
      </w:pPr>
      <w:r>
        <w:t>- легкие вопросы (стоимостью 3 балла) - 30 штук</w:t>
      </w:r>
    </w:p>
    <w:p w14:paraId="253791C5" w14:textId="33572CCD" w:rsidR="00A5157A" w:rsidRDefault="00A5157A" w:rsidP="00580A28">
      <w:ins w:id="15" w:author="Mariya Sverdlova" w:date="2015-06-09T16:09:00Z">
        <w:r>
          <w:t xml:space="preserve">Всем участникам в одном тесте достается одинаковое количество вопросов каждого типа: 3 </w:t>
        </w:r>
        <w:proofErr w:type="spellStart"/>
        <w:r>
          <w:rPr>
            <w:lang w:val="en-US"/>
          </w:rPr>
          <w:t>сложных</w:t>
        </w:r>
        <w:proofErr w:type="spellEnd"/>
        <w:r>
          <w:rPr>
            <w:lang w:val="en-US"/>
          </w:rPr>
          <w:t xml:space="preserve">, 7 </w:t>
        </w:r>
        <w:proofErr w:type="spellStart"/>
        <w:r>
          <w:rPr>
            <w:lang w:val="en-US"/>
          </w:rPr>
          <w:t>средних</w:t>
        </w:r>
        <w:proofErr w:type="spellEnd"/>
        <w:r>
          <w:rPr>
            <w:lang w:val="en-US"/>
          </w:rPr>
          <w:t xml:space="preserve"> и 10 </w:t>
        </w:r>
        <w:proofErr w:type="spellStart"/>
        <w:r>
          <w:rPr>
            <w:lang w:val="en-US"/>
          </w:rPr>
          <w:t>легких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вопросов</w:t>
        </w:r>
        <w:proofErr w:type="spellEnd"/>
        <w:r>
          <w:rPr>
            <w:lang w:val="en-US"/>
          </w:rPr>
          <w:t xml:space="preserve">. </w:t>
        </w:r>
        <w:proofErr w:type="spellStart"/>
        <w:proofErr w:type="gramStart"/>
        <w:r>
          <w:rPr>
            <w:lang w:val="en-US"/>
          </w:rPr>
          <w:t>Таким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образом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за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один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тест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пользователь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может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набрать</w:t>
        </w:r>
        <w:proofErr w:type="spellEnd"/>
        <w:r>
          <w:rPr>
            <w:lang w:val="en-US"/>
          </w:rPr>
          <w:t xml:space="preserve"> 95 </w:t>
        </w:r>
        <w:proofErr w:type="spellStart"/>
        <w:r>
          <w:rPr>
            <w:lang w:val="en-US"/>
          </w:rPr>
          <w:t>баллов</w:t>
        </w:r>
        <w:proofErr w:type="spellEnd"/>
        <w:r>
          <w:rPr>
            <w:lang w:val="en-US"/>
          </w:rPr>
          <w:t>.</w:t>
        </w:r>
      </w:ins>
      <w:proofErr w:type="gramEnd"/>
    </w:p>
    <w:p w14:paraId="706531DB" w14:textId="6A5DB6F0" w:rsidR="00B915B3" w:rsidRDefault="00B915B3" w:rsidP="00042B02">
      <w:r>
        <w:t>По мере прохождения теста пользователь может наблюдать таймер, количество правильных ответов и количество оставшихся вопросов.</w:t>
      </w:r>
    </w:p>
    <w:p w14:paraId="4AEC67FA" w14:textId="7DEE2EE9" w:rsidR="00B915B3" w:rsidRPr="005E7AD0" w:rsidRDefault="005B6A61" w:rsidP="00042B02">
      <w:r w:rsidRPr="005E7AD0">
        <w:t>При ответе на последний вопрос</w:t>
      </w:r>
      <w:r w:rsidR="00B915B3" w:rsidRPr="005E7AD0">
        <w:t xml:space="preserve"> таймер останавливается.</w:t>
      </w:r>
    </w:p>
    <w:p w14:paraId="283FFC37" w14:textId="4986396F" w:rsidR="00B915B3" w:rsidRPr="005E7AD0" w:rsidRDefault="00B915B3" w:rsidP="00042B02">
      <w:r w:rsidRPr="005E7AD0">
        <w:lastRenderedPageBreak/>
        <w:t>По</w:t>
      </w:r>
      <w:r w:rsidR="005B6A61" w:rsidRPr="005E7AD0">
        <w:t>льзователь видит свой результат (время и количество набранных баллов).</w:t>
      </w:r>
      <w:ins w:id="16" w:author="Кристина" w:date="2015-06-08T12:32:00Z">
        <w:r w:rsidR="00D87BCB">
          <w:t>В процессе подсчетов результатов применяется математическая модель</w:t>
        </w:r>
      </w:ins>
      <w:ins w:id="17" w:author="Кристина" w:date="2015-06-08T12:33:00Z">
        <w:r w:rsidR="00D87BCB">
          <w:t>.</w:t>
        </w:r>
      </w:ins>
      <w:r w:rsidR="005B6A61" w:rsidRPr="005E7AD0">
        <w:t xml:space="preserve"> Этот результат сохраняется в личном кабинете пользователя.</w:t>
      </w:r>
    </w:p>
    <w:p w14:paraId="6D213120" w14:textId="27BC3D35" w:rsidR="00B915B3" w:rsidRDefault="00B915B3" w:rsidP="00042B02">
      <w:r>
        <w:t>Количество заработанных балов можно увеличить</w:t>
      </w:r>
      <w:r w:rsidR="005B6A61">
        <w:t>,</w:t>
      </w:r>
      <w:r>
        <w:t xml:space="preserve"> </w:t>
      </w:r>
      <w:r w:rsidR="009F462D">
        <w:t>с помощью «</w:t>
      </w:r>
      <w:proofErr w:type="spellStart"/>
      <w:r w:rsidR="009F462D">
        <w:t>share</w:t>
      </w:r>
      <w:proofErr w:type="spellEnd"/>
      <w:r w:rsidR="009F462D">
        <w:t>»</w:t>
      </w:r>
      <w:r>
        <w:t xml:space="preserve"> информаци</w:t>
      </w:r>
      <w:r w:rsidR="009F462D">
        <w:t>и</w:t>
      </w:r>
      <w:r>
        <w:t xml:space="preserve"> о конкурсе в </w:t>
      </w:r>
      <w:proofErr w:type="spellStart"/>
      <w:r>
        <w:t>соц.сетях</w:t>
      </w:r>
      <w:proofErr w:type="spellEnd"/>
      <w:r>
        <w:t xml:space="preserve"> (</w:t>
      </w:r>
      <w:proofErr w:type="spellStart"/>
      <w:r w:rsidR="002A3EA8">
        <w:rPr>
          <w:lang w:val="en-US"/>
        </w:rPr>
        <w:t>fb,tw</w:t>
      </w:r>
      <w:proofErr w:type="spellEnd"/>
      <w:r>
        <w:rPr>
          <w:lang w:val="en-US"/>
        </w:rPr>
        <w:t>,</w:t>
      </w:r>
      <w:proofErr w:type="spellStart"/>
      <w:r w:rsidR="002A3EA8">
        <w:t>google</w:t>
      </w:r>
      <w:proofErr w:type="spellEnd"/>
      <w:r w:rsidR="002A3EA8">
        <w:t>+</w:t>
      </w:r>
      <w:r>
        <w:t>)</w:t>
      </w:r>
      <w:r w:rsidR="005B6A61">
        <w:t>.</w:t>
      </w:r>
    </w:p>
    <w:p w14:paraId="2A316D3C" w14:textId="78EF403D" w:rsidR="005B6A61" w:rsidRPr="002569BA" w:rsidRDefault="005B6A61" w:rsidP="00042B02">
      <w:r>
        <w:t xml:space="preserve">Как только пользователь нажимает на кнопку </w:t>
      </w:r>
      <w:proofErr w:type="spellStart"/>
      <w:r>
        <w:t>соц.сети</w:t>
      </w:r>
      <w:proofErr w:type="spellEnd"/>
      <w:r>
        <w:t xml:space="preserve"> «Поделиться конкурсом с друзьями»</w:t>
      </w:r>
      <w:r w:rsidR="002569BA">
        <w:t xml:space="preserve"> и совершает </w:t>
      </w:r>
      <w:proofErr w:type="spellStart"/>
      <w:r w:rsidR="009F462D">
        <w:t>share</w:t>
      </w:r>
      <w:proofErr w:type="spellEnd"/>
      <w:r w:rsidR="002569BA">
        <w:t>, его баллы возрастают</w:t>
      </w:r>
      <w:r w:rsidR="00580A28">
        <w:t xml:space="preserve"> на 15 баллов</w:t>
      </w:r>
      <w:r w:rsidR="002569BA">
        <w:t>. Информацию об этом он может видеть в своем Личном кабинете.</w:t>
      </w:r>
    </w:p>
    <w:p w14:paraId="5110B23F" w14:textId="0CAC0582" w:rsidR="001342CF" w:rsidRDefault="001342CF" w:rsidP="00042B02">
      <w:r>
        <w:t xml:space="preserve">На прохождение одного теста у пользователя есть </w:t>
      </w:r>
      <w:r w:rsidR="00DB0E0B" w:rsidRPr="005E7AD0">
        <w:t>одна попытка</w:t>
      </w:r>
      <w:r w:rsidRPr="005E7AD0">
        <w:t>.</w:t>
      </w:r>
      <w:r>
        <w:t xml:space="preserve"> При этом, если пользователь прервал тест, попытка считается засчитанной.</w:t>
      </w:r>
    </w:p>
    <w:p w14:paraId="4659020B" w14:textId="2A160C68" w:rsidR="00B915B3" w:rsidRDefault="001342CF" w:rsidP="00042B02">
      <w:r>
        <w:t xml:space="preserve">До начала теста всплывает </w:t>
      </w:r>
      <w:proofErr w:type="spellStart"/>
      <w:r>
        <w:t>pop-up</w:t>
      </w:r>
      <w:proofErr w:type="spellEnd"/>
      <w:r>
        <w:t xml:space="preserve"> уведомление о </w:t>
      </w:r>
      <w:r w:rsidR="002569BA">
        <w:t>единственной попытке.</w:t>
      </w:r>
    </w:p>
    <w:p w14:paraId="07B8AC22" w14:textId="4E81500B" w:rsidR="00B915B3" w:rsidRDefault="00B915B3" w:rsidP="00B915B3">
      <w:pPr>
        <w:rPr>
          <w:b/>
        </w:rPr>
      </w:pPr>
      <w:r>
        <w:rPr>
          <w:b/>
        </w:rPr>
        <w:t>Раздел «Турнирная таблица»</w:t>
      </w:r>
    </w:p>
    <w:p w14:paraId="51E88C76" w14:textId="2DAC867D" w:rsidR="00B915B3" w:rsidRDefault="00B915B3" w:rsidP="00B915B3">
      <w:r w:rsidRPr="00B915B3">
        <w:t xml:space="preserve">Включает </w:t>
      </w:r>
      <w:r>
        <w:t xml:space="preserve"> первых </w:t>
      </w:r>
      <w:r w:rsidR="003558F1">
        <w:t>50 лидеров по результатам теста.</w:t>
      </w:r>
    </w:p>
    <w:p w14:paraId="7D40AB44" w14:textId="0E8AAB6A" w:rsidR="002569BA" w:rsidRPr="002569BA" w:rsidRDefault="002569BA" w:rsidP="00B915B3">
      <w:pPr>
        <w:rPr>
          <w:lang w:val="en-US"/>
        </w:rPr>
      </w:pPr>
      <w:r>
        <w:t>Раздел включает</w:t>
      </w:r>
      <w:r>
        <w:rPr>
          <w:lang w:val="en-US"/>
        </w:rPr>
        <w:t>:</w:t>
      </w:r>
    </w:p>
    <w:p w14:paraId="5ABA83CD" w14:textId="405F3167" w:rsidR="003558F1" w:rsidRPr="005E7AD0" w:rsidRDefault="003558F1" w:rsidP="002569BA">
      <w:pPr>
        <w:pStyle w:val="af8"/>
        <w:numPr>
          <w:ilvl w:val="0"/>
          <w:numId w:val="21"/>
        </w:numPr>
        <w:rPr>
          <w:color w:val="auto"/>
        </w:rPr>
      </w:pPr>
      <w:r w:rsidRPr="005E7AD0">
        <w:rPr>
          <w:color w:val="auto"/>
        </w:rPr>
        <w:t>Название гонки</w:t>
      </w:r>
    </w:p>
    <w:p w14:paraId="7188F1AE" w14:textId="174695C3" w:rsidR="003558F1" w:rsidRPr="005E7AD0" w:rsidRDefault="003558F1" w:rsidP="002569BA">
      <w:pPr>
        <w:pStyle w:val="af8"/>
        <w:numPr>
          <w:ilvl w:val="0"/>
          <w:numId w:val="21"/>
        </w:numPr>
        <w:rPr>
          <w:color w:val="auto"/>
        </w:rPr>
      </w:pPr>
      <w:r w:rsidRPr="005E7AD0">
        <w:rPr>
          <w:color w:val="auto"/>
        </w:rPr>
        <w:t>Место</w:t>
      </w:r>
      <w:r w:rsidR="002569BA" w:rsidRPr="005E7AD0">
        <w:rPr>
          <w:color w:val="auto"/>
        </w:rPr>
        <w:t xml:space="preserve"> проведения гонки</w:t>
      </w:r>
      <w:r w:rsidRPr="005E7AD0">
        <w:rPr>
          <w:color w:val="auto"/>
        </w:rPr>
        <w:t xml:space="preserve"> </w:t>
      </w:r>
      <w:r w:rsidR="002569BA" w:rsidRPr="005E7AD0">
        <w:rPr>
          <w:color w:val="auto"/>
        </w:rPr>
        <w:t>–</w:t>
      </w:r>
      <w:r w:rsidRPr="005E7AD0">
        <w:rPr>
          <w:color w:val="auto"/>
        </w:rPr>
        <w:t xml:space="preserve"> </w:t>
      </w:r>
      <w:r w:rsidR="002569BA" w:rsidRPr="005E7AD0">
        <w:rPr>
          <w:color w:val="auto"/>
        </w:rPr>
        <w:t xml:space="preserve">Аватар+ </w:t>
      </w:r>
      <w:r w:rsidRPr="005E7AD0">
        <w:rPr>
          <w:color w:val="auto"/>
        </w:rPr>
        <w:t>ФИО (</w:t>
      </w:r>
      <w:proofErr w:type="spellStart"/>
      <w:r w:rsidRPr="005E7AD0">
        <w:rPr>
          <w:color w:val="auto"/>
        </w:rPr>
        <w:t>никнейм</w:t>
      </w:r>
      <w:proofErr w:type="spellEnd"/>
      <w:r w:rsidRPr="005E7AD0">
        <w:rPr>
          <w:color w:val="auto"/>
        </w:rPr>
        <w:t>) участника- количество баллов-время прохождения теста.</w:t>
      </w:r>
    </w:p>
    <w:p w14:paraId="5FB040F4" w14:textId="77777777" w:rsidR="00B915B3" w:rsidRDefault="00B915B3" w:rsidP="00042B02"/>
    <w:p w14:paraId="221B34AA" w14:textId="50474415" w:rsidR="003558F1" w:rsidRDefault="003558F1" w:rsidP="003558F1">
      <w:pPr>
        <w:rPr>
          <w:b/>
        </w:rPr>
      </w:pPr>
      <w:r>
        <w:rPr>
          <w:b/>
        </w:rPr>
        <w:t>Раздел «Призы»</w:t>
      </w:r>
    </w:p>
    <w:p w14:paraId="218BED68" w14:textId="72F88B50" w:rsidR="009E4FAC" w:rsidRDefault="003558F1" w:rsidP="009E4FAC">
      <w:pPr>
        <w:spacing w:before="75" w:after="75" w:line="315" w:lineRule="atLeast"/>
        <w:textAlignment w:val="baseline"/>
      </w:pPr>
      <w:r>
        <w:t xml:space="preserve">Содержит текстовую и графическую информацию о призах </w:t>
      </w:r>
      <w:r w:rsidR="009E4FAC">
        <w:t xml:space="preserve"> </w:t>
      </w:r>
    </w:p>
    <w:p w14:paraId="11D9FE2C" w14:textId="20DEF57D" w:rsidR="009E4FAC" w:rsidRPr="005E7AD0" w:rsidRDefault="009E4FAC" w:rsidP="009E4FAC">
      <w:pPr>
        <w:spacing w:before="75" w:after="75" w:line="315" w:lineRule="atLeast"/>
        <w:textAlignment w:val="baseline"/>
        <w:rPr>
          <w:u w:val="thick"/>
          <w:lang w:val="en-US"/>
        </w:rPr>
      </w:pPr>
      <w:r w:rsidRPr="005E7AD0">
        <w:rPr>
          <w:u w:val="thick"/>
        </w:rPr>
        <w:t>Гонка в Бельгии</w:t>
      </w:r>
      <w:r w:rsidRPr="005E7AD0">
        <w:rPr>
          <w:u w:val="thick"/>
          <w:lang w:val="en-US"/>
        </w:rPr>
        <w:t>:</w:t>
      </w:r>
    </w:p>
    <w:p w14:paraId="70E49859" w14:textId="2AC57F8E" w:rsidR="009E4FAC" w:rsidRPr="005E7AD0" w:rsidRDefault="009E4FAC" w:rsidP="009E4FAC">
      <w:pPr>
        <w:spacing w:before="75" w:after="75" w:line="315" w:lineRule="atLeast"/>
        <w:textAlignment w:val="baseline"/>
        <w:rPr>
          <w:lang w:val="en-US"/>
        </w:rPr>
      </w:pPr>
      <w:r w:rsidRPr="005E7AD0">
        <w:t>Главный приз</w:t>
      </w:r>
      <w:r w:rsidRPr="005E7AD0">
        <w:rPr>
          <w:lang w:val="en-US"/>
        </w:rPr>
        <w:t>:</w:t>
      </w:r>
    </w:p>
    <w:p w14:paraId="293428D0" w14:textId="6510AB28" w:rsidR="009E4FAC" w:rsidRPr="005E7AD0" w:rsidRDefault="009E4FAC" w:rsidP="009E4FAC">
      <w:pPr>
        <w:pStyle w:val="af8"/>
        <w:numPr>
          <w:ilvl w:val="0"/>
          <w:numId w:val="23"/>
        </w:numPr>
        <w:spacing w:before="75" w:after="75" w:line="315" w:lineRule="atLeast"/>
        <w:textAlignment w:val="baseline"/>
        <w:rPr>
          <w:rFonts w:ascii="Helvetica Neue" w:eastAsia="Times New Roman" w:hAnsi="Helvetica Neue" w:cs="Times New Roman"/>
          <w:color w:val="auto"/>
          <w:sz w:val="24"/>
          <w:szCs w:val="24"/>
          <w:lang w:eastAsia="ru-RU"/>
        </w:rPr>
      </w:pPr>
      <w:r w:rsidRPr="005E7AD0">
        <w:rPr>
          <w:rFonts w:eastAsia="Times New Roman" w:cs="Times New Roman"/>
          <w:color w:val="auto"/>
          <w:lang w:eastAsia="ru-RU"/>
        </w:rPr>
        <w:t>50 билетов на трибуну.</w:t>
      </w:r>
    </w:p>
    <w:p w14:paraId="75BB30DE" w14:textId="29F0B199" w:rsidR="009E4FAC" w:rsidRPr="005E7AD0" w:rsidRDefault="009E4FAC" w:rsidP="009E4FAC">
      <w:pPr>
        <w:spacing w:before="75" w:after="75" w:line="315" w:lineRule="atLeast"/>
        <w:textAlignment w:val="baseline"/>
        <w:rPr>
          <w:lang w:val="en-US"/>
        </w:rPr>
      </w:pPr>
      <w:r w:rsidRPr="005E7AD0">
        <w:t>Поощрительные призы</w:t>
      </w:r>
      <w:r w:rsidRPr="005E7AD0">
        <w:rPr>
          <w:lang w:val="en-US"/>
        </w:rPr>
        <w:t>:</w:t>
      </w:r>
    </w:p>
    <w:p w14:paraId="7EFED3A4" w14:textId="54443C94" w:rsidR="009E4FAC" w:rsidRPr="005E7AD0" w:rsidRDefault="009E4FAC" w:rsidP="009E4FAC">
      <w:pPr>
        <w:pStyle w:val="af8"/>
        <w:numPr>
          <w:ilvl w:val="0"/>
          <w:numId w:val="23"/>
        </w:numPr>
        <w:spacing w:before="75" w:after="75" w:line="315" w:lineRule="atLeast"/>
        <w:textAlignment w:val="baseline"/>
        <w:rPr>
          <w:rFonts w:ascii="Helvetica Neue" w:eastAsia="Times New Roman" w:hAnsi="Helvetica Neue" w:cs="Times New Roman"/>
          <w:color w:val="auto"/>
          <w:sz w:val="24"/>
          <w:szCs w:val="24"/>
          <w:lang w:eastAsia="ru-RU"/>
        </w:rPr>
      </w:pPr>
      <w:r w:rsidRPr="005E7AD0">
        <w:rPr>
          <w:rFonts w:eastAsia="Times New Roman" w:cs="Times New Roman"/>
          <w:color w:val="auto"/>
          <w:lang w:eastAsia="ru-RU"/>
        </w:rPr>
        <w:t xml:space="preserve">10 VIP билетов с возможностью сфотографироваться с нашими водителями, автомобилями и т.д. </w:t>
      </w:r>
    </w:p>
    <w:p w14:paraId="20B9F694" w14:textId="77777777" w:rsidR="009E4FAC" w:rsidRPr="005E7AD0" w:rsidRDefault="009E4FAC" w:rsidP="009E4FAC">
      <w:pPr>
        <w:pStyle w:val="af8"/>
        <w:numPr>
          <w:ilvl w:val="0"/>
          <w:numId w:val="23"/>
        </w:numPr>
        <w:spacing w:before="75" w:after="75" w:line="315" w:lineRule="atLeast"/>
        <w:textAlignment w:val="baseline"/>
        <w:rPr>
          <w:rFonts w:ascii="Helvetica Neue" w:eastAsia="Times New Roman" w:hAnsi="Helvetica Neue" w:cs="Times New Roman"/>
          <w:color w:val="auto"/>
          <w:sz w:val="24"/>
          <w:szCs w:val="24"/>
          <w:lang w:eastAsia="ru-RU"/>
        </w:rPr>
      </w:pPr>
      <w:r w:rsidRPr="005E7AD0">
        <w:rPr>
          <w:rFonts w:eastAsia="Times New Roman" w:cs="Times New Roman"/>
          <w:color w:val="auto"/>
          <w:lang w:eastAsia="ru-RU"/>
        </w:rPr>
        <w:t xml:space="preserve">20 фотографий победителей вместе с пилотами для </w:t>
      </w:r>
      <w:proofErr w:type="spellStart"/>
      <w:r w:rsidRPr="005E7AD0">
        <w:rPr>
          <w:rFonts w:eastAsia="Times New Roman" w:cs="Times New Roman"/>
          <w:color w:val="auto"/>
          <w:lang w:eastAsia="ru-RU"/>
        </w:rPr>
        <w:t>Instagram</w:t>
      </w:r>
      <w:proofErr w:type="spellEnd"/>
      <w:r w:rsidRPr="005E7AD0">
        <w:rPr>
          <w:rFonts w:eastAsia="Times New Roman" w:cs="Times New Roman"/>
          <w:color w:val="auto"/>
          <w:lang w:eastAsia="ru-RU"/>
        </w:rPr>
        <w:t xml:space="preserve"> и Twitter</w:t>
      </w:r>
    </w:p>
    <w:p w14:paraId="5C97D601" w14:textId="77777777" w:rsidR="009E4FAC" w:rsidRPr="005E7AD0" w:rsidRDefault="009E4FAC" w:rsidP="009E4FAC">
      <w:pPr>
        <w:pStyle w:val="af8"/>
        <w:numPr>
          <w:ilvl w:val="0"/>
          <w:numId w:val="23"/>
        </w:numPr>
        <w:spacing w:before="75" w:after="75" w:line="315" w:lineRule="atLeast"/>
        <w:textAlignment w:val="baseline"/>
        <w:rPr>
          <w:rFonts w:ascii="Helvetica Neue" w:eastAsia="Times New Roman" w:hAnsi="Helvetica Neue" w:cs="Times New Roman"/>
          <w:color w:val="auto"/>
          <w:sz w:val="24"/>
          <w:szCs w:val="24"/>
          <w:lang w:eastAsia="ru-RU"/>
        </w:rPr>
      </w:pPr>
      <w:r w:rsidRPr="005E7AD0">
        <w:rPr>
          <w:rFonts w:eastAsia="Times New Roman" w:cs="Times New Roman"/>
          <w:color w:val="auto"/>
          <w:lang w:eastAsia="ru-RU"/>
        </w:rPr>
        <w:t xml:space="preserve">20 </w:t>
      </w:r>
      <w:proofErr w:type="spellStart"/>
      <w:r w:rsidRPr="005E7AD0">
        <w:rPr>
          <w:rFonts w:eastAsia="Times New Roman" w:cs="Times New Roman"/>
          <w:color w:val="auto"/>
          <w:lang w:eastAsia="ru-RU"/>
        </w:rPr>
        <w:t>kasperskymotorsport</w:t>
      </w:r>
      <w:proofErr w:type="spellEnd"/>
      <w:r w:rsidRPr="005E7AD0">
        <w:rPr>
          <w:rFonts w:eastAsia="Times New Roman" w:cs="Times New Roman"/>
          <w:color w:val="auto"/>
          <w:lang w:eastAsia="ru-RU"/>
        </w:rPr>
        <w:t xml:space="preserve"> сувениров с подписью пилота</w:t>
      </w:r>
    </w:p>
    <w:p w14:paraId="50AABFE4" w14:textId="4FCBE8ED" w:rsidR="009E4FAC" w:rsidRPr="005E7AD0" w:rsidRDefault="009E4FAC" w:rsidP="009E4FAC">
      <w:pPr>
        <w:pStyle w:val="af8"/>
        <w:numPr>
          <w:ilvl w:val="0"/>
          <w:numId w:val="23"/>
        </w:numPr>
        <w:spacing w:before="75" w:after="75" w:line="315" w:lineRule="atLeast"/>
        <w:textAlignment w:val="baseline"/>
        <w:rPr>
          <w:rFonts w:ascii="Helvetica Neue" w:eastAsia="Times New Roman" w:hAnsi="Helvetica Neue" w:cs="Times New Roman"/>
          <w:color w:val="auto"/>
          <w:sz w:val="24"/>
          <w:szCs w:val="24"/>
          <w:lang w:eastAsia="ru-RU"/>
        </w:rPr>
      </w:pPr>
      <w:r w:rsidRPr="005E7AD0">
        <w:rPr>
          <w:rFonts w:eastAsia="Times New Roman" w:cs="Times New Roman"/>
          <w:color w:val="auto"/>
          <w:lang w:eastAsia="ru-RU"/>
        </w:rPr>
        <w:t xml:space="preserve">100 </w:t>
      </w:r>
      <w:proofErr w:type="spellStart"/>
      <w:r w:rsidRPr="005E7AD0">
        <w:rPr>
          <w:rFonts w:eastAsia="Times New Roman" w:cs="Times New Roman"/>
          <w:color w:val="auto"/>
          <w:lang w:eastAsia="ru-RU"/>
        </w:rPr>
        <w:t>kasperskymotorsport</w:t>
      </w:r>
      <w:proofErr w:type="spellEnd"/>
      <w:r w:rsidRPr="005E7AD0">
        <w:rPr>
          <w:rFonts w:eastAsia="Times New Roman" w:cs="Times New Roman"/>
          <w:color w:val="auto"/>
          <w:lang w:eastAsia="ru-RU"/>
        </w:rPr>
        <w:t xml:space="preserve"> сувениров - или кепка, или сумка</w:t>
      </w:r>
    </w:p>
    <w:p w14:paraId="43A08B17" w14:textId="040BE875" w:rsidR="009E4FAC" w:rsidRPr="005E7AD0" w:rsidRDefault="009E4FAC" w:rsidP="009E4FAC">
      <w:pPr>
        <w:spacing w:before="75" w:after="75" w:line="315" w:lineRule="atLeast"/>
        <w:textAlignment w:val="baseline"/>
        <w:rPr>
          <w:u w:val="thick"/>
          <w:lang w:val="en-US"/>
        </w:rPr>
      </w:pPr>
      <w:r w:rsidRPr="005E7AD0">
        <w:rPr>
          <w:u w:val="thick"/>
        </w:rPr>
        <w:t xml:space="preserve">Гонка в </w:t>
      </w:r>
      <w:proofErr w:type="spellStart"/>
      <w:r w:rsidRPr="005E7AD0">
        <w:rPr>
          <w:u w:val="thick"/>
        </w:rPr>
        <w:t>Монца</w:t>
      </w:r>
      <w:proofErr w:type="spellEnd"/>
      <w:r w:rsidRPr="005E7AD0">
        <w:rPr>
          <w:u w:val="thick"/>
          <w:lang w:val="en-US"/>
        </w:rPr>
        <w:t>:</w:t>
      </w:r>
    </w:p>
    <w:p w14:paraId="0104BAF0" w14:textId="77777777" w:rsidR="009E4FAC" w:rsidRPr="005E7AD0" w:rsidRDefault="009E4FAC" w:rsidP="009E4FAC">
      <w:pPr>
        <w:spacing w:before="75" w:after="75" w:line="315" w:lineRule="atLeast"/>
        <w:textAlignment w:val="baseline"/>
        <w:rPr>
          <w:lang w:val="en-US"/>
        </w:rPr>
      </w:pPr>
      <w:r w:rsidRPr="005E7AD0">
        <w:t>Главный приз</w:t>
      </w:r>
      <w:r w:rsidRPr="005E7AD0">
        <w:rPr>
          <w:lang w:val="en-US"/>
        </w:rPr>
        <w:t>:</w:t>
      </w:r>
    </w:p>
    <w:p w14:paraId="3289AFE4" w14:textId="31416BC6" w:rsidR="009E4FAC" w:rsidRPr="005E7AD0" w:rsidRDefault="009E4FAC" w:rsidP="009E4FAC">
      <w:pPr>
        <w:pStyle w:val="af8"/>
        <w:numPr>
          <w:ilvl w:val="0"/>
          <w:numId w:val="24"/>
        </w:numPr>
        <w:spacing w:after="0"/>
        <w:rPr>
          <w:rFonts w:eastAsia="Times New Roman" w:cs="Times New Roman"/>
          <w:color w:val="auto"/>
          <w:sz w:val="18"/>
          <w:szCs w:val="20"/>
          <w:lang w:eastAsia="ru-RU"/>
        </w:rPr>
      </w:pPr>
      <w:r w:rsidRPr="005E7AD0">
        <w:rPr>
          <w:rFonts w:eastAsia="Times New Roman" w:cs="Times New Roman"/>
          <w:color w:val="auto"/>
          <w:szCs w:val="24"/>
          <w:shd w:val="clear" w:color="auto" w:fill="FFFFFF"/>
          <w:lang w:eastAsia="ru-RU"/>
        </w:rPr>
        <w:t>3 VIP билета на трибуну</w:t>
      </w:r>
    </w:p>
    <w:p w14:paraId="49F84360" w14:textId="77777777" w:rsidR="009E4FAC" w:rsidRPr="005E7AD0" w:rsidRDefault="009E4FAC" w:rsidP="009E4FAC">
      <w:pPr>
        <w:pStyle w:val="af8"/>
        <w:numPr>
          <w:ilvl w:val="0"/>
          <w:numId w:val="24"/>
        </w:numPr>
        <w:spacing w:after="0"/>
        <w:rPr>
          <w:rFonts w:eastAsia="Times New Roman" w:cs="Times New Roman"/>
          <w:color w:val="auto"/>
          <w:sz w:val="18"/>
          <w:szCs w:val="20"/>
          <w:lang w:eastAsia="ru-RU"/>
        </w:rPr>
      </w:pPr>
      <w:r w:rsidRPr="005E7AD0">
        <w:rPr>
          <w:rFonts w:eastAsia="Times New Roman" w:cs="Times New Roman"/>
          <w:color w:val="auto"/>
          <w:szCs w:val="24"/>
          <w:shd w:val="clear" w:color="auto" w:fill="FFFFFF"/>
          <w:lang w:eastAsia="ru-RU"/>
        </w:rPr>
        <w:t>10 билетов на трибуну</w:t>
      </w:r>
    </w:p>
    <w:p w14:paraId="473A3EDC" w14:textId="77777777" w:rsidR="009E4FAC" w:rsidRPr="005E7AD0" w:rsidRDefault="009E4FAC" w:rsidP="009E4FAC">
      <w:pPr>
        <w:spacing w:before="75" w:after="75" w:line="315" w:lineRule="atLeast"/>
        <w:textAlignment w:val="baseline"/>
        <w:rPr>
          <w:lang w:val="en-US"/>
        </w:rPr>
      </w:pPr>
      <w:r w:rsidRPr="005E7AD0">
        <w:t>Поощрительные призы</w:t>
      </w:r>
      <w:r w:rsidRPr="005E7AD0">
        <w:rPr>
          <w:lang w:val="en-US"/>
        </w:rPr>
        <w:t>:</w:t>
      </w:r>
    </w:p>
    <w:p w14:paraId="5FEF517C" w14:textId="472BCB0A" w:rsidR="009E4FAC" w:rsidRPr="005E7AD0" w:rsidRDefault="009E4FAC" w:rsidP="009E4FAC">
      <w:pPr>
        <w:pStyle w:val="af8"/>
        <w:numPr>
          <w:ilvl w:val="0"/>
          <w:numId w:val="25"/>
        </w:numPr>
        <w:shd w:val="clear" w:color="auto" w:fill="FFFFFF"/>
        <w:spacing w:after="0" w:line="315" w:lineRule="atLeast"/>
        <w:textAlignment w:val="baseline"/>
        <w:rPr>
          <w:rFonts w:eastAsia="Times New Roman" w:cs="Times New Roman"/>
          <w:color w:val="auto"/>
          <w:szCs w:val="24"/>
          <w:lang w:eastAsia="ru-RU"/>
        </w:rPr>
      </w:pPr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20 фотографий победителей вместе с пилотами для </w:t>
      </w:r>
      <w:proofErr w:type="spellStart"/>
      <w:r w:rsidRPr="005E7AD0">
        <w:rPr>
          <w:rFonts w:eastAsia="Times New Roman" w:cs="Times New Roman"/>
          <w:color w:val="auto"/>
          <w:szCs w:val="24"/>
          <w:lang w:eastAsia="ru-RU"/>
        </w:rPr>
        <w:t>Instagram</w:t>
      </w:r>
      <w:proofErr w:type="spellEnd"/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 и </w:t>
      </w:r>
      <w:proofErr w:type="spellStart"/>
      <w:r w:rsidRPr="005E7AD0">
        <w:rPr>
          <w:rFonts w:eastAsia="Times New Roman" w:cs="Times New Roman"/>
          <w:color w:val="auto"/>
          <w:szCs w:val="24"/>
          <w:lang w:eastAsia="ru-RU"/>
        </w:rPr>
        <w:t>Twitter</w:t>
      </w:r>
      <w:proofErr w:type="spellEnd"/>
    </w:p>
    <w:p w14:paraId="7B15E506" w14:textId="43DB17C5" w:rsidR="009E4FAC" w:rsidRPr="005E7AD0" w:rsidRDefault="009E4FAC" w:rsidP="009E4FAC">
      <w:pPr>
        <w:pStyle w:val="af8"/>
        <w:numPr>
          <w:ilvl w:val="0"/>
          <w:numId w:val="25"/>
        </w:numPr>
        <w:shd w:val="clear" w:color="auto" w:fill="FFFFFF"/>
        <w:spacing w:after="0" w:line="315" w:lineRule="atLeast"/>
        <w:textAlignment w:val="baseline"/>
        <w:rPr>
          <w:rFonts w:eastAsia="Times New Roman" w:cs="Times New Roman"/>
          <w:color w:val="auto"/>
          <w:szCs w:val="24"/>
          <w:lang w:eastAsia="ru-RU"/>
        </w:rPr>
      </w:pPr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20 </w:t>
      </w:r>
      <w:proofErr w:type="spellStart"/>
      <w:r w:rsidRPr="005E7AD0">
        <w:rPr>
          <w:rFonts w:eastAsia="Times New Roman" w:cs="Times New Roman"/>
          <w:color w:val="auto"/>
          <w:szCs w:val="24"/>
          <w:lang w:eastAsia="ru-RU"/>
        </w:rPr>
        <w:t>Ferrari</w:t>
      </w:r>
      <w:proofErr w:type="spellEnd"/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 шапки с подписью водителя</w:t>
      </w:r>
    </w:p>
    <w:p w14:paraId="1200155D" w14:textId="76191CBD" w:rsidR="009E4FAC" w:rsidRPr="005E7AD0" w:rsidRDefault="009E4FAC" w:rsidP="009E4FAC">
      <w:pPr>
        <w:pStyle w:val="af8"/>
        <w:numPr>
          <w:ilvl w:val="0"/>
          <w:numId w:val="25"/>
        </w:numPr>
        <w:shd w:val="clear" w:color="auto" w:fill="FFFFFF"/>
        <w:spacing w:after="0" w:line="315" w:lineRule="atLeast"/>
        <w:textAlignment w:val="baseline"/>
        <w:rPr>
          <w:rFonts w:eastAsia="Times New Roman" w:cs="Times New Roman"/>
          <w:color w:val="auto"/>
          <w:szCs w:val="24"/>
          <w:lang w:eastAsia="ru-RU"/>
        </w:rPr>
      </w:pPr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50 </w:t>
      </w:r>
      <w:proofErr w:type="spellStart"/>
      <w:r w:rsidRPr="005E7AD0">
        <w:rPr>
          <w:rFonts w:eastAsia="Times New Roman" w:cs="Times New Roman"/>
          <w:color w:val="auto"/>
          <w:szCs w:val="24"/>
          <w:lang w:eastAsia="ru-RU"/>
        </w:rPr>
        <w:t>Ferrari</w:t>
      </w:r>
      <w:proofErr w:type="spellEnd"/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 сувениры скорее всего кепки, но могут быть и зонты и полотенца -будет известно чуть попозже</w:t>
      </w:r>
    </w:p>
    <w:p w14:paraId="36DDCFD6" w14:textId="23E49F64" w:rsidR="009E4FAC" w:rsidRPr="005E7AD0" w:rsidRDefault="009E4FAC" w:rsidP="009E4FAC">
      <w:pPr>
        <w:spacing w:before="75" w:after="75" w:line="315" w:lineRule="atLeast"/>
        <w:textAlignment w:val="baseline"/>
        <w:rPr>
          <w:u w:val="thick"/>
          <w:lang w:val="en-US"/>
        </w:rPr>
      </w:pPr>
      <w:r w:rsidRPr="005E7AD0">
        <w:rPr>
          <w:u w:val="thick"/>
        </w:rPr>
        <w:lastRenderedPageBreak/>
        <w:t>Гонка в Сочи</w:t>
      </w:r>
      <w:r w:rsidRPr="005E7AD0">
        <w:rPr>
          <w:u w:val="thick"/>
          <w:lang w:val="en-US"/>
        </w:rPr>
        <w:t>:</w:t>
      </w:r>
    </w:p>
    <w:p w14:paraId="767B2399" w14:textId="77777777" w:rsidR="009E4FAC" w:rsidRPr="005E7AD0" w:rsidRDefault="009E4FAC" w:rsidP="009E4FAC">
      <w:pPr>
        <w:spacing w:before="75" w:after="75" w:line="315" w:lineRule="atLeast"/>
        <w:textAlignment w:val="baseline"/>
        <w:rPr>
          <w:lang w:val="en-US"/>
        </w:rPr>
      </w:pPr>
      <w:r w:rsidRPr="005E7AD0">
        <w:t>Главный приз</w:t>
      </w:r>
      <w:r w:rsidRPr="005E7AD0">
        <w:rPr>
          <w:lang w:val="en-US"/>
        </w:rPr>
        <w:t>:</w:t>
      </w:r>
    </w:p>
    <w:p w14:paraId="6D11A322" w14:textId="77777777" w:rsidR="009E4FAC" w:rsidRPr="005E7AD0" w:rsidRDefault="009E4FAC" w:rsidP="009E4FAC">
      <w:pPr>
        <w:pStyle w:val="af8"/>
        <w:numPr>
          <w:ilvl w:val="0"/>
          <w:numId w:val="24"/>
        </w:numPr>
        <w:spacing w:after="0"/>
        <w:rPr>
          <w:rFonts w:eastAsia="Times New Roman" w:cs="Times New Roman"/>
          <w:color w:val="auto"/>
          <w:sz w:val="18"/>
          <w:szCs w:val="20"/>
          <w:lang w:eastAsia="ru-RU"/>
        </w:rPr>
      </w:pPr>
      <w:r w:rsidRPr="005E7AD0">
        <w:rPr>
          <w:rFonts w:eastAsia="Times New Roman" w:cs="Times New Roman"/>
          <w:color w:val="auto"/>
          <w:szCs w:val="24"/>
          <w:shd w:val="clear" w:color="auto" w:fill="FFFFFF"/>
          <w:lang w:eastAsia="ru-RU"/>
        </w:rPr>
        <w:t>3 VIP билета на трибуну</w:t>
      </w:r>
    </w:p>
    <w:p w14:paraId="58AC479C" w14:textId="77777777" w:rsidR="009E4FAC" w:rsidRPr="005E7AD0" w:rsidRDefault="009E4FAC" w:rsidP="009E4FAC">
      <w:pPr>
        <w:pStyle w:val="af8"/>
        <w:numPr>
          <w:ilvl w:val="0"/>
          <w:numId w:val="24"/>
        </w:numPr>
        <w:spacing w:after="0"/>
        <w:rPr>
          <w:rFonts w:eastAsia="Times New Roman" w:cs="Times New Roman"/>
          <w:color w:val="auto"/>
          <w:sz w:val="18"/>
          <w:szCs w:val="20"/>
          <w:lang w:eastAsia="ru-RU"/>
        </w:rPr>
      </w:pPr>
      <w:r w:rsidRPr="005E7AD0">
        <w:rPr>
          <w:rFonts w:eastAsia="Times New Roman" w:cs="Times New Roman"/>
          <w:color w:val="auto"/>
          <w:szCs w:val="24"/>
          <w:shd w:val="clear" w:color="auto" w:fill="FFFFFF"/>
          <w:lang w:eastAsia="ru-RU"/>
        </w:rPr>
        <w:t>10 билетов на трибуну</w:t>
      </w:r>
    </w:p>
    <w:p w14:paraId="64441A0A" w14:textId="77777777" w:rsidR="009E4FAC" w:rsidRPr="005E7AD0" w:rsidRDefault="009E4FAC" w:rsidP="009E4FAC">
      <w:pPr>
        <w:spacing w:before="75" w:after="75" w:line="315" w:lineRule="atLeast"/>
        <w:textAlignment w:val="baseline"/>
        <w:rPr>
          <w:lang w:val="en-US"/>
        </w:rPr>
      </w:pPr>
      <w:r w:rsidRPr="005E7AD0">
        <w:t>Поощрительные призы</w:t>
      </w:r>
      <w:r w:rsidRPr="005E7AD0">
        <w:rPr>
          <w:lang w:val="en-US"/>
        </w:rPr>
        <w:t>:</w:t>
      </w:r>
    </w:p>
    <w:p w14:paraId="23A7E0D4" w14:textId="77777777" w:rsidR="009E4FAC" w:rsidRPr="005E7AD0" w:rsidRDefault="009E4FAC" w:rsidP="009E4FAC">
      <w:pPr>
        <w:pStyle w:val="af8"/>
        <w:numPr>
          <w:ilvl w:val="0"/>
          <w:numId w:val="25"/>
        </w:numPr>
        <w:shd w:val="clear" w:color="auto" w:fill="FFFFFF"/>
        <w:spacing w:after="0" w:line="315" w:lineRule="atLeast"/>
        <w:textAlignment w:val="baseline"/>
        <w:rPr>
          <w:rFonts w:eastAsia="Times New Roman" w:cs="Times New Roman"/>
          <w:color w:val="auto"/>
          <w:szCs w:val="24"/>
          <w:lang w:eastAsia="ru-RU"/>
        </w:rPr>
      </w:pPr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20 фотографий победителей вместе с пилотами для </w:t>
      </w:r>
      <w:proofErr w:type="spellStart"/>
      <w:r w:rsidRPr="005E7AD0">
        <w:rPr>
          <w:rFonts w:eastAsia="Times New Roman" w:cs="Times New Roman"/>
          <w:color w:val="auto"/>
          <w:szCs w:val="24"/>
          <w:lang w:eastAsia="ru-RU"/>
        </w:rPr>
        <w:t>Instagram</w:t>
      </w:r>
      <w:proofErr w:type="spellEnd"/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 и </w:t>
      </w:r>
      <w:proofErr w:type="spellStart"/>
      <w:r w:rsidRPr="005E7AD0">
        <w:rPr>
          <w:rFonts w:eastAsia="Times New Roman" w:cs="Times New Roman"/>
          <w:color w:val="auto"/>
          <w:szCs w:val="24"/>
          <w:lang w:eastAsia="ru-RU"/>
        </w:rPr>
        <w:t>Twitter</w:t>
      </w:r>
      <w:proofErr w:type="spellEnd"/>
    </w:p>
    <w:p w14:paraId="7A68EDC5" w14:textId="77777777" w:rsidR="009E4FAC" w:rsidRPr="005E7AD0" w:rsidRDefault="009E4FAC" w:rsidP="009E4FAC">
      <w:pPr>
        <w:pStyle w:val="af8"/>
        <w:numPr>
          <w:ilvl w:val="0"/>
          <w:numId w:val="25"/>
        </w:numPr>
        <w:shd w:val="clear" w:color="auto" w:fill="FFFFFF"/>
        <w:spacing w:after="0" w:line="315" w:lineRule="atLeast"/>
        <w:textAlignment w:val="baseline"/>
        <w:rPr>
          <w:rFonts w:eastAsia="Times New Roman" w:cs="Times New Roman"/>
          <w:color w:val="auto"/>
          <w:szCs w:val="24"/>
          <w:lang w:eastAsia="ru-RU"/>
        </w:rPr>
      </w:pPr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20 </w:t>
      </w:r>
      <w:proofErr w:type="spellStart"/>
      <w:r w:rsidRPr="005E7AD0">
        <w:rPr>
          <w:rFonts w:eastAsia="Times New Roman" w:cs="Times New Roman"/>
          <w:color w:val="auto"/>
          <w:szCs w:val="24"/>
          <w:lang w:eastAsia="ru-RU"/>
        </w:rPr>
        <w:t>Ferrari</w:t>
      </w:r>
      <w:proofErr w:type="spellEnd"/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 шапки с подписью водителя</w:t>
      </w:r>
    </w:p>
    <w:p w14:paraId="41906EDC" w14:textId="61A450DB" w:rsidR="009E4FAC" w:rsidRPr="005E7AD0" w:rsidRDefault="009E4FAC" w:rsidP="009E4FAC">
      <w:pPr>
        <w:pStyle w:val="af8"/>
        <w:numPr>
          <w:ilvl w:val="0"/>
          <w:numId w:val="25"/>
        </w:numPr>
        <w:shd w:val="clear" w:color="auto" w:fill="FFFFFF"/>
        <w:spacing w:after="0" w:line="315" w:lineRule="atLeast"/>
        <w:textAlignment w:val="baseline"/>
        <w:rPr>
          <w:rFonts w:eastAsia="Times New Roman" w:cs="Times New Roman"/>
          <w:color w:val="auto"/>
          <w:szCs w:val="24"/>
          <w:lang w:eastAsia="ru-RU"/>
        </w:rPr>
      </w:pPr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50 </w:t>
      </w:r>
      <w:proofErr w:type="spellStart"/>
      <w:r w:rsidRPr="005E7AD0">
        <w:rPr>
          <w:rFonts w:eastAsia="Times New Roman" w:cs="Times New Roman"/>
          <w:color w:val="auto"/>
          <w:szCs w:val="24"/>
          <w:lang w:eastAsia="ru-RU"/>
        </w:rPr>
        <w:t>Ferrari</w:t>
      </w:r>
      <w:proofErr w:type="spellEnd"/>
      <w:r w:rsidRPr="005E7AD0">
        <w:rPr>
          <w:rFonts w:eastAsia="Times New Roman" w:cs="Times New Roman"/>
          <w:color w:val="auto"/>
          <w:szCs w:val="24"/>
          <w:lang w:eastAsia="ru-RU"/>
        </w:rPr>
        <w:t xml:space="preserve"> сувениры скорее всего кепки, но могут быть и зонты и полотенца -будет известно чуть попозже</w:t>
      </w:r>
    </w:p>
    <w:p w14:paraId="4D66CCF7" w14:textId="77777777" w:rsidR="003558F1" w:rsidRDefault="003558F1" w:rsidP="003558F1">
      <w:pPr>
        <w:spacing w:before="75" w:after="75" w:line="315" w:lineRule="atLeast"/>
        <w:textAlignment w:val="baseline"/>
        <w:rPr>
          <w:rFonts w:eastAsia="Times New Roman" w:cs="Times New Roman"/>
          <w:color w:val="000000"/>
          <w:sz w:val="20"/>
          <w:szCs w:val="24"/>
          <w:lang w:eastAsia="ru-RU"/>
        </w:rPr>
      </w:pPr>
    </w:p>
    <w:p w14:paraId="62C0562E" w14:textId="693D11E3" w:rsidR="003558F1" w:rsidRPr="000D6A73" w:rsidRDefault="003C6EFD" w:rsidP="003558F1">
      <w:pPr>
        <w:rPr>
          <w:b/>
          <w:lang w:val="en-US"/>
        </w:rPr>
      </w:pPr>
      <w:r w:rsidRPr="000D6A73">
        <w:rPr>
          <w:b/>
        </w:rPr>
        <w:t>Раздел «Контакты</w:t>
      </w:r>
      <w:r w:rsidR="000D6A73" w:rsidRPr="000D6A73">
        <w:rPr>
          <w:b/>
          <w:lang w:val="en-US"/>
        </w:rPr>
        <w:t>”</w:t>
      </w:r>
    </w:p>
    <w:p w14:paraId="15E222DE" w14:textId="693AEB8C" w:rsidR="000D6A73" w:rsidRPr="000D6A73" w:rsidRDefault="000D6A73" w:rsidP="003558F1">
      <w:r w:rsidRPr="000D6A73">
        <w:t xml:space="preserve">Скопировать текст отсюда </w:t>
      </w:r>
      <w:hyperlink r:id="rId12" w:history="1">
        <w:r w:rsidRPr="000D6A73">
          <w:rPr>
            <w:rStyle w:val="aff3"/>
          </w:rPr>
          <w:t>http://www.kaspersky.com/about/contactinfo/</w:t>
        </w:r>
      </w:hyperlink>
    </w:p>
    <w:p w14:paraId="60409E27" w14:textId="521BCF03" w:rsidR="003C6EFD" w:rsidRPr="000D6A73" w:rsidRDefault="003C6EFD" w:rsidP="003558F1">
      <w:pPr>
        <w:rPr>
          <w:b/>
          <w:lang w:val="en-US"/>
        </w:rPr>
      </w:pPr>
      <w:r w:rsidRPr="000D6A73">
        <w:rPr>
          <w:b/>
        </w:rPr>
        <w:t xml:space="preserve">Страница </w:t>
      </w:r>
      <w:r w:rsidRPr="000D6A73">
        <w:rPr>
          <w:b/>
          <w:lang w:val="en-US"/>
        </w:rPr>
        <w:t>“</w:t>
      </w:r>
      <w:r w:rsidRPr="000D6A73">
        <w:rPr>
          <w:b/>
        </w:rPr>
        <w:t>Правовой информации</w:t>
      </w:r>
      <w:r w:rsidRPr="000D6A73">
        <w:rPr>
          <w:b/>
          <w:lang w:val="en-US"/>
        </w:rPr>
        <w:t>”</w:t>
      </w:r>
    </w:p>
    <w:p w14:paraId="0FE19523" w14:textId="420D60AC" w:rsidR="003C6EFD" w:rsidRPr="000D6A73" w:rsidRDefault="003C6EFD" w:rsidP="003558F1">
      <w:pPr>
        <w:rPr>
          <w:rFonts w:cs="Times"/>
          <w:lang w:val="en-US"/>
        </w:rPr>
      </w:pPr>
      <w:r w:rsidRPr="000D6A73">
        <w:t xml:space="preserve">Скопировать </w:t>
      </w:r>
      <w:r w:rsidR="000D6A73" w:rsidRPr="000D6A73">
        <w:rPr>
          <w:lang w:val="en-US"/>
        </w:rPr>
        <w:t xml:space="preserve"> </w:t>
      </w:r>
      <w:r w:rsidR="000D6A73" w:rsidRPr="000D6A73">
        <w:t xml:space="preserve">текст </w:t>
      </w:r>
      <w:r w:rsidRPr="000D6A73">
        <w:t xml:space="preserve">отсюда </w:t>
      </w:r>
      <w:hyperlink r:id="rId13" w:history="1">
        <w:r w:rsidRPr="000D6A73">
          <w:rPr>
            <w:rFonts w:cs="Times"/>
            <w:color w:val="184963"/>
            <w:u w:val="single" w:color="184963"/>
            <w:lang w:val="en-US"/>
          </w:rPr>
          <w:t>http://www.kaspers</w:t>
        </w:r>
        <w:r w:rsidRPr="000D6A73">
          <w:rPr>
            <w:rFonts w:cs="Times"/>
            <w:color w:val="184963"/>
            <w:u w:val="single" w:color="184963"/>
            <w:lang w:val="en-US"/>
          </w:rPr>
          <w:t>k</w:t>
        </w:r>
        <w:r w:rsidRPr="000D6A73">
          <w:rPr>
            <w:rFonts w:cs="Times"/>
            <w:color w:val="184963"/>
            <w:u w:val="single" w:color="184963"/>
            <w:lang w:val="en-US"/>
          </w:rPr>
          <w:t>y.com/legal</w:t>
        </w:r>
      </w:hyperlink>
      <w:r w:rsidRPr="000D6A73">
        <w:rPr>
          <w:rFonts w:cs="Times"/>
          <w:lang w:val="en-US"/>
        </w:rPr>
        <w:t> </w:t>
      </w:r>
    </w:p>
    <w:p w14:paraId="74665058" w14:textId="0DBCB151" w:rsidR="000D6A73" w:rsidRPr="000D6A73" w:rsidRDefault="000D6A73" w:rsidP="003558F1">
      <w:pPr>
        <w:rPr>
          <w:rFonts w:cs="Times New Roman"/>
          <w:b/>
          <w:lang w:val="en-US"/>
        </w:rPr>
      </w:pPr>
      <w:r w:rsidRPr="000D6A73">
        <w:rPr>
          <w:rFonts w:cs="Times New Roman"/>
          <w:b/>
        </w:rPr>
        <w:t xml:space="preserve">Страница </w:t>
      </w:r>
      <w:r w:rsidRPr="000D6A73">
        <w:rPr>
          <w:rFonts w:cs="Times New Roman"/>
          <w:b/>
          <w:lang w:val="en-US"/>
        </w:rPr>
        <w:t>“</w:t>
      </w:r>
      <w:r w:rsidRPr="000D6A73">
        <w:rPr>
          <w:rFonts w:cs="Times New Roman"/>
          <w:b/>
        </w:rPr>
        <w:t>Политика конфиденциальности</w:t>
      </w:r>
      <w:r w:rsidRPr="000D6A73">
        <w:rPr>
          <w:rFonts w:cs="Times New Roman"/>
          <w:b/>
          <w:lang w:val="en-US"/>
        </w:rPr>
        <w:t>”</w:t>
      </w:r>
    </w:p>
    <w:p w14:paraId="1AEB3B48" w14:textId="239D5F5E" w:rsidR="000D6A73" w:rsidRPr="000D6A73" w:rsidRDefault="000D6A73" w:rsidP="003558F1">
      <w:pPr>
        <w:rPr>
          <w:rFonts w:cs="Times New Roman"/>
        </w:rPr>
      </w:pPr>
      <w:r w:rsidRPr="000D6A73">
        <w:rPr>
          <w:rFonts w:cs="Times New Roman"/>
        </w:rPr>
        <w:t xml:space="preserve">Скопировать текст отсюда </w:t>
      </w:r>
      <w:hyperlink r:id="rId14" w:history="1">
        <w:r w:rsidRPr="000D6A73">
          <w:rPr>
            <w:rStyle w:val="aff3"/>
            <w:rFonts w:cs="Times New Roman"/>
          </w:rPr>
          <w:t>http://www.kaspersky.com/privacy</w:t>
        </w:r>
      </w:hyperlink>
    </w:p>
    <w:p w14:paraId="3EB92063" w14:textId="77777777" w:rsidR="003558F1" w:rsidRDefault="003558F1" w:rsidP="003558F1">
      <w:bookmarkStart w:id="18" w:name="_GoBack"/>
      <w:bookmarkEnd w:id="18"/>
    </w:p>
    <w:p w14:paraId="5CA827F7" w14:textId="2703DE43" w:rsidR="003558F1" w:rsidRDefault="003558F1" w:rsidP="003558F1">
      <w:pPr>
        <w:rPr>
          <w:b/>
        </w:rPr>
      </w:pPr>
      <w:r>
        <w:rPr>
          <w:b/>
        </w:rPr>
        <w:t>Регистрация и авторизация</w:t>
      </w:r>
    </w:p>
    <w:p w14:paraId="72FBA89E" w14:textId="1DFA13DF" w:rsidR="003558F1" w:rsidRPr="003558F1" w:rsidRDefault="003558F1" w:rsidP="003558F1">
      <w:r>
        <w:t xml:space="preserve">Для участия в конкурсе, пользователю необходимо пройти регистрацию, заполнив </w:t>
      </w:r>
      <w:r w:rsidR="00363602">
        <w:t xml:space="preserve">все </w:t>
      </w:r>
      <w:r>
        <w:t>поля</w:t>
      </w:r>
    </w:p>
    <w:p w14:paraId="114DA8C4" w14:textId="3B60D520" w:rsidR="003558F1" w:rsidRDefault="003558F1" w:rsidP="003558F1">
      <w:pPr>
        <w:pStyle w:val="af8"/>
        <w:numPr>
          <w:ilvl w:val="0"/>
          <w:numId w:val="15"/>
        </w:numPr>
        <w:rPr>
          <w:color w:val="auto"/>
        </w:rPr>
      </w:pPr>
      <w:r w:rsidRPr="003558F1">
        <w:rPr>
          <w:color w:val="auto"/>
        </w:rPr>
        <w:t>ФИО</w:t>
      </w:r>
    </w:p>
    <w:p w14:paraId="0C37208B" w14:textId="76166111" w:rsidR="005F2023" w:rsidRPr="005F2023" w:rsidRDefault="00363602" w:rsidP="005F2023">
      <w:pPr>
        <w:pStyle w:val="af8"/>
        <w:numPr>
          <w:ilvl w:val="0"/>
          <w:numId w:val="15"/>
        </w:numPr>
        <w:rPr>
          <w:color w:val="auto"/>
        </w:rPr>
      </w:pPr>
      <w:r>
        <w:rPr>
          <w:color w:val="auto"/>
          <w:lang w:val="en-US"/>
        </w:rPr>
        <w:t>NICKNAME</w:t>
      </w:r>
      <w:r w:rsidR="002569BA">
        <w:rPr>
          <w:color w:val="auto"/>
          <w:lang w:val="en-US"/>
        </w:rPr>
        <w:t xml:space="preserve"> (</w:t>
      </w:r>
      <w:proofErr w:type="spellStart"/>
      <w:r w:rsidR="002569BA">
        <w:rPr>
          <w:color w:val="auto"/>
          <w:lang w:val="en-US"/>
        </w:rPr>
        <w:t>пользователь</w:t>
      </w:r>
      <w:proofErr w:type="spellEnd"/>
      <w:r w:rsidR="002569BA">
        <w:rPr>
          <w:color w:val="auto"/>
          <w:lang w:val="en-US"/>
        </w:rPr>
        <w:t xml:space="preserve"> </w:t>
      </w:r>
      <w:proofErr w:type="spellStart"/>
      <w:r w:rsidR="002569BA">
        <w:rPr>
          <w:color w:val="auto"/>
          <w:lang w:val="en-US"/>
        </w:rPr>
        <w:t>придумывает</w:t>
      </w:r>
      <w:proofErr w:type="spellEnd"/>
      <w:r w:rsidR="002569BA">
        <w:rPr>
          <w:color w:val="auto"/>
          <w:lang w:val="en-US"/>
        </w:rPr>
        <w:t xml:space="preserve"> </w:t>
      </w:r>
      <w:proofErr w:type="spellStart"/>
      <w:r w:rsidR="002569BA">
        <w:rPr>
          <w:color w:val="auto"/>
          <w:lang w:val="en-US"/>
        </w:rPr>
        <w:t>самостоятельно</w:t>
      </w:r>
      <w:proofErr w:type="spellEnd"/>
      <w:r w:rsidR="002569BA">
        <w:rPr>
          <w:color w:val="auto"/>
          <w:lang w:val="en-US"/>
        </w:rPr>
        <w:t>)</w:t>
      </w:r>
    </w:p>
    <w:p w14:paraId="6B502FCE" w14:textId="61B3C0B5" w:rsidR="003558F1" w:rsidRPr="005E7AD0" w:rsidRDefault="003558F1" w:rsidP="003558F1">
      <w:pPr>
        <w:pStyle w:val="af8"/>
        <w:numPr>
          <w:ilvl w:val="0"/>
          <w:numId w:val="15"/>
        </w:numPr>
        <w:rPr>
          <w:color w:val="auto"/>
        </w:rPr>
      </w:pPr>
      <w:r w:rsidRPr="005E7AD0">
        <w:rPr>
          <w:color w:val="auto"/>
          <w:lang w:val="en-US"/>
        </w:rPr>
        <w:t>EMAIL</w:t>
      </w:r>
      <w:r w:rsidR="002569BA" w:rsidRPr="005E7AD0">
        <w:rPr>
          <w:color w:val="auto"/>
          <w:lang w:val="en-US"/>
        </w:rPr>
        <w:t xml:space="preserve"> (</w:t>
      </w:r>
      <w:proofErr w:type="spellStart"/>
      <w:r w:rsidR="002569BA" w:rsidRPr="005E7AD0">
        <w:rPr>
          <w:color w:val="auto"/>
          <w:lang w:val="en-US"/>
        </w:rPr>
        <w:t>он</w:t>
      </w:r>
      <w:proofErr w:type="spellEnd"/>
      <w:r w:rsidR="002569BA" w:rsidRPr="005E7AD0">
        <w:rPr>
          <w:color w:val="auto"/>
          <w:lang w:val="en-US"/>
        </w:rPr>
        <w:t xml:space="preserve"> </w:t>
      </w:r>
      <w:proofErr w:type="spellStart"/>
      <w:r w:rsidR="002569BA" w:rsidRPr="005E7AD0">
        <w:rPr>
          <w:color w:val="auto"/>
          <w:lang w:val="en-US"/>
        </w:rPr>
        <w:t>же</w:t>
      </w:r>
      <w:proofErr w:type="spellEnd"/>
      <w:r w:rsidR="002569BA" w:rsidRPr="005E7AD0">
        <w:rPr>
          <w:color w:val="auto"/>
          <w:lang w:val="en-US"/>
        </w:rPr>
        <w:t xml:space="preserve"> </w:t>
      </w:r>
      <w:proofErr w:type="spellStart"/>
      <w:r w:rsidR="002569BA" w:rsidRPr="005E7AD0">
        <w:rPr>
          <w:color w:val="auto"/>
          <w:lang w:val="en-US"/>
        </w:rPr>
        <w:t>логин</w:t>
      </w:r>
      <w:proofErr w:type="spellEnd"/>
      <w:r w:rsidR="002569BA" w:rsidRPr="005E7AD0">
        <w:rPr>
          <w:color w:val="auto"/>
          <w:lang w:val="en-US"/>
        </w:rPr>
        <w:t>)</w:t>
      </w:r>
    </w:p>
    <w:p w14:paraId="67D268D1" w14:textId="0E0C1290" w:rsidR="005F2023" w:rsidRPr="003558F1" w:rsidRDefault="005F2023" w:rsidP="003558F1">
      <w:pPr>
        <w:pStyle w:val="af8"/>
        <w:numPr>
          <w:ilvl w:val="0"/>
          <w:numId w:val="15"/>
        </w:numPr>
        <w:rPr>
          <w:color w:val="auto"/>
        </w:rPr>
      </w:pPr>
      <w:r>
        <w:rPr>
          <w:color w:val="auto"/>
        </w:rPr>
        <w:t>ПАРОЛЬ</w:t>
      </w:r>
    </w:p>
    <w:p w14:paraId="7E46F269" w14:textId="77777777" w:rsidR="003558F1" w:rsidRDefault="003558F1" w:rsidP="003558F1">
      <w:pPr>
        <w:pStyle w:val="af8"/>
        <w:numPr>
          <w:ilvl w:val="0"/>
          <w:numId w:val="15"/>
        </w:numPr>
        <w:rPr>
          <w:color w:val="auto"/>
        </w:rPr>
      </w:pPr>
      <w:r w:rsidRPr="003558F1">
        <w:rPr>
          <w:color w:val="auto"/>
        </w:rPr>
        <w:t>ТЕЛЕФОН</w:t>
      </w:r>
    </w:p>
    <w:p w14:paraId="0030E2BA" w14:textId="75D7BF03" w:rsidR="005F2023" w:rsidRDefault="003558F1" w:rsidP="003558F1">
      <w:r>
        <w:t>Нажать кнопку «Зарегис</w:t>
      </w:r>
      <w:r w:rsidR="005F2023">
        <w:t>трироваться»</w:t>
      </w:r>
    </w:p>
    <w:p w14:paraId="5396B79F" w14:textId="66379FEC" w:rsidR="002569BA" w:rsidRPr="005E7AD0" w:rsidRDefault="002569BA" w:rsidP="003558F1">
      <w:r w:rsidRPr="005E7AD0">
        <w:t xml:space="preserve">Данные уходят на </w:t>
      </w:r>
      <w:proofErr w:type="spellStart"/>
      <w:r w:rsidRPr="005E7AD0">
        <w:t>модерацию</w:t>
      </w:r>
      <w:proofErr w:type="spellEnd"/>
      <w:r w:rsidRPr="005E7AD0">
        <w:t>,</w:t>
      </w:r>
      <w:r w:rsidR="00580A28">
        <w:t xml:space="preserve"> в административном разделе модератор видит новый запрос на регистрацию с данными пользователя (ФИО, </w:t>
      </w:r>
      <w:r w:rsidR="00580A28">
        <w:rPr>
          <w:lang w:val="en-US"/>
        </w:rPr>
        <w:t>nickname, email)</w:t>
      </w:r>
      <w:r w:rsidR="00580A28">
        <w:t>.</w:t>
      </w:r>
      <w:r w:rsidRPr="005E7AD0">
        <w:rPr>
          <w:lang w:val="en-US"/>
        </w:rPr>
        <w:t xml:space="preserve"> </w:t>
      </w:r>
      <w:r w:rsidR="00580A28">
        <w:t>П</w:t>
      </w:r>
      <w:r w:rsidRPr="005E7AD0">
        <w:t>осле того, как модератор одобряет запрос</w:t>
      </w:r>
      <w:r w:rsidR="00580A28">
        <w:t xml:space="preserve"> п</w:t>
      </w:r>
      <w:r w:rsidRPr="005E7AD0">
        <w:t xml:space="preserve">ользователь получает на свой </w:t>
      </w:r>
      <w:r w:rsidRPr="005E7AD0">
        <w:rPr>
          <w:lang w:val="en-US"/>
        </w:rPr>
        <w:t>email</w:t>
      </w:r>
      <w:r w:rsidRPr="005E7AD0">
        <w:t xml:space="preserve"> сообщение об успешной регистрации со ссылкой в свой аккаунт c адреса </w:t>
      </w:r>
      <w:r w:rsidR="0041381D">
        <w:fldChar w:fldCharType="begin"/>
      </w:r>
      <w:r w:rsidR="0041381D">
        <w:instrText xml:space="preserve"> HYPERLINK "mailto:contest@kaspersky.com" \t "_blank" </w:instrText>
      </w:r>
      <w:r w:rsidR="0041381D">
        <w:fldChar w:fldCharType="separate"/>
      </w:r>
      <w:r w:rsidRPr="005E7AD0">
        <w:rPr>
          <w:rStyle w:val="aff3"/>
          <w:rFonts w:eastAsia="Times New Roman" w:cs="Times New Roman"/>
          <w:color w:val="auto"/>
          <w:shd w:val="clear" w:color="auto" w:fill="FFFFFF"/>
        </w:rPr>
        <w:t>contest@kaspersky.com</w:t>
      </w:r>
      <w:r w:rsidR="0041381D">
        <w:rPr>
          <w:rStyle w:val="aff3"/>
          <w:rFonts w:eastAsia="Times New Roman" w:cs="Times New Roman"/>
          <w:color w:val="auto"/>
          <w:shd w:val="clear" w:color="auto" w:fill="FFFFFF"/>
        </w:rPr>
        <w:fldChar w:fldCharType="end"/>
      </w:r>
      <w:r w:rsidRPr="005E7AD0">
        <w:rPr>
          <w:rFonts w:eastAsia="Times New Roman" w:cs="Times New Roman"/>
        </w:rPr>
        <w:t>, а также логином и паролем.</w:t>
      </w:r>
    </w:p>
    <w:p w14:paraId="470B214B" w14:textId="110914B0" w:rsidR="001342CF" w:rsidRDefault="001342CF" w:rsidP="003558F1">
      <w:r>
        <w:t>Вход</w:t>
      </w:r>
    </w:p>
    <w:p w14:paraId="70C7BFD0" w14:textId="2BD57166" w:rsidR="005F2023" w:rsidRDefault="002569BA" w:rsidP="003558F1">
      <w:r>
        <w:t xml:space="preserve">Чтобы зайти в Личный Кабинет, нужно заполнить поля </w:t>
      </w:r>
    </w:p>
    <w:p w14:paraId="76B57EFC" w14:textId="51A1DEEC" w:rsidR="002569BA" w:rsidRPr="005E7AD0" w:rsidRDefault="002569BA" w:rsidP="002569BA">
      <w:pPr>
        <w:pStyle w:val="af8"/>
        <w:numPr>
          <w:ilvl w:val="0"/>
          <w:numId w:val="22"/>
        </w:numPr>
        <w:rPr>
          <w:color w:val="auto"/>
        </w:rPr>
      </w:pPr>
      <w:r w:rsidRPr="005E7AD0">
        <w:rPr>
          <w:color w:val="auto"/>
        </w:rPr>
        <w:t>Логин</w:t>
      </w:r>
    </w:p>
    <w:p w14:paraId="119664B3" w14:textId="49F1F0E8" w:rsidR="002569BA" w:rsidRPr="005E7AD0" w:rsidRDefault="002569BA" w:rsidP="002569BA">
      <w:pPr>
        <w:pStyle w:val="af8"/>
        <w:numPr>
          <w:ilvl w:val="0"/>
          <w:numId w:val="22"/>
        </w:numPr>
        <w:rPr>
          <w:color w:val="auto"/>
        </w:rPr>
      </w:pPr>
      <w:r w:rsidRPr="005E7AD0">
        <w:rPr>
          <w:color w:val="auto"/>
        </w:rPr>
        <w:t>Пароль</w:t>
      </w:r>
    </w:p>
    <w:p w14:paraId="0299499D" w14:textId="5D88F594" w:rsidR="001342CF" w:rsidRPr="001342CF" w:rsidRDefault="001342CF" w:rsidP="003558F1">
      <w:r>
        <w:t>Если пользователь забыл пароль, то нажав на кнопку «забыл пароль</w:t>
      </w:r>
      <w:r>
        <w:rPr>
          <w:lang w:val="en-US"/>
        </w:rPr>
        <w:t>?</w:t>
      </w:r>
      <w:r>
        <w:t xml:space="preserve">» откроется поп-ап с формой ввода </w:t>
      </w:r>
      <w:r>
        <w:rPr>
          <w:lang w:val="en-US"/>
        </w:rPr>
        <w:t>email</w:t>
      </w:r>
      <w:r>
        <w:t>, на который будет отправлен текущий пароль пользователя.</w:t>
      </w:r>
    </w:p>
    <w:p w14:paraId="1DD91467" w14:textId="1E3B14AA" w:rsidR="00363602" w:rsidRDefault="00363602" w:rsidP="00363602">
      <w:pPr>
        <w:pStyle w:val="af8"/>
        <w:numPr>
          <w:ilvl w:val="0"/>
          <w:numId w:val="16"/>
        </w:numPr>
      </w:pPr>
      <w:r w:rsidRPr="005E7AD0">
        <w:rPr>
          <w:color w:val="auto"/>
        </w:rPr>
        <w:t>требования к паролю – латинские буквы не менее 6.</w:t>
      </w:r>
    </w:p>
    <w:p w14:paraId="739051A6" w14:textId="77777777" w:rsidR="001342CF" w:rsidRDefault="001342CF" w:rsidP="001342CF">
      <w:pPr>
        <w:pStyle w:val="af8"/>
        <w:ind w:firstLine="0"/>
      </w:pPr>
    </w:p>
    <w:p w14:paraId="2A0F0B8E" w14:textId="22935844" w:rsidR="00363602" w:rsidRDefault="00363602" w:rsidP="00363602">
      <w:r>
        <w:lastRenderedPageBreak/>
        <w:t>Авторизация</w:t>
      </w:r>
    </w:p>
    <w:p w14:paraId="3FAE738A" w14:textId="2EC4CDFB" w:rsidR="00363602" w:rsidRDefault="00363602" w:rsidP="00363602">
      <w:pPr>
        <w:rPr>
          <w:lang w:val="en-US"/>
        </w:rPr>
      </w:pPr>
      <w:r>
        <w:t xml:space="preserve">Проходит через 3 </w:t>
      </w:r>
      <w:proofErr w:type="spellStart"/>
      <w:r>
        <w:t>соц.сети</w:t>
      </w:r>
      <w:proofErr w:type="spellEnd"/>
      <w:r>
        <w:t xml:space="preserve">: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, twitter,</w:t>
      </w:r>
      <w:r w:rsidR="005E7AD0">
        <w:rPr>
          <w:lang w:val="en-US"/>
        </w:rPr>
        <w:t xml:space="preserve"> </w:t>
      </w:r>
      <w:r>
        <w:rPr>
          <w:lang w:val="en-US"/>
        </w:rPr>
        <w:t>google+</w:t>
      </w:r>
    </w:p>
    <w:p w14:paraId="55C4F36A" w14:textId="3168F502" w:rsidR="009D379E" w:rsidRDefault="009D379E" w:rsidP="00363602">
      <w:pPr>
        <w:rPr>
          <w:ins w:id="19" w:author="Кристина" w:date="2015-06-08T12:23:00Z"/>
        </w:rPr>
      </w:pPr>
      <w:proofErr w:type="spellStart"/>
      <w:r w:rsidRPr="005E7AD0">
        <w:rPr>
          <w:lang w:val="en-US"/>
        </w:rPr>
        <w:t>При</w:t>
      </w:r>
      <w:proofErr w:type="spellEnd"/>
      <w:r w:rsidRPr="005E7AD0">
        <w:rPr>
          <w:lang w:val="en-US"/>
        </w:rPr>
        <w:t xml:space="preserve"> </w:t>
      </w:r>
      <w:proofErr w:type="spellStart"/>
      <w:r w:rsidRPr="005E7AD0">
        <w:rPr>
          <w:lang w:val="en-US"/>
        </w:rPr>
        <w:t>этом</w:t>
      </w:r>
      <w:proofErr w:type="spellEnd"/>
      <w:r w:rsidRPr="005E7AD0">
        <w:rPr>
          <w:lang w:val="en-US"/>
        </w:rPr>
        <w:t xml:space="preserve"> </w:t>
      </w:r>
      <w:proofErr w:type="spellStart"/>
      <w:r w:rsidRPr="005E7AD0">
        <w:rPr>
          <w:lang w:val="en-US"/>
        </w:rPr>
        <w:t>выводится</w:t>
      </w:r>
      <w:proofErr w:type="spellEnd"/>
      <w:r w:rsidRPr="005E7AD0">
        <w:rPr>
          <w:lang w:val="en-US"/>
        </w:rPr>
        <w:t xml:space="preserve"> </w:t>
      </w:r>
      <w:proofErr w:type="spellStart"/>
      <w:r w:rsidRPr="005E7AD0">
        <w:rPr>
          <w:lang w:val="en-US"/>
        </w:rPr>
        <w:t>поп-ап</w:t>
      </w:r>
      <w:proofErr w:type="spellEnd"/>
      <w:r w:rsidRPr="005E7AD0">
        <w:rPr>
          <w:lang w:val="en-US"/>
        </w:rPr>
        <w:t xml:space="preserve"> с </w:t>
      </w:r>
      <w:proofErr w:type="spellStart"/>
      <w:r w:rsidRPr="005E7AD0">
        <w:rPr>
          <w:lang w:val="en-US"/>
        </w:rPr>
        <w:t>запросом</w:t>
      </w:r>
      <w:proofErr w:type="spellEnd"/>
      <w:r w:rsidRPr="005E7AD0">
        <w:rPr>
          <w:lang w:val="en-US"/>
        </w:rPr>
        <w:t xml:space="preserve">, </w:t>
      </w:r>
      <w:proofErr w:type="spellStart"/>
      <w:r w:rsidRPr="005E7AD0">
        <w:rPr>
          <w:lang w:val="en-US"/>
        </w:rPr>
        <w:t>чтобы</w:t>
      </w:r>
      <w:proofErr w:type="spellEnd"/>
      <w:r w:rsidRPr="005E7AD0">
        <w:rPr>
          <w:lang w:val="en-US"/>
        </w:rPr>
        <w:t xml:space="preserve"> </w:t>
      </w:r>
      <w:proofErr w:type="spellStart"/>
      <w:r w:rsidRPr="005E7AD0">
        <w:rPr>
          <w:lang w:val="en-US"/>
        </w:rPr>
        <w:t>пользователь</w:t>
      </w:r>
      <w:proofErr w:type="spellEnd"/>
      <w:r w:rsidRPr="005E7AD0">
        <w:rPr>
          <w:lang w:val="en-US"/>
        </w:rPr>
        <w:t xml:space="preserve"> </w:t>
      </w:r>
      <w:proofErr w:type="spellStart"/>
      <w:r w:rsidRPr="005E7AD0">
        <w:rPr>
          <w:lang w:val="en-US"/>
        </w:rPr>
        <w:t>разрешил</w:t>
      </w:r>
      <w:proofErr w:type="spellEnd"/>
      <w:r w:rsidRPr="005E7AD0">
        <w:rPr>
          <w:lang w:val="en-US"/>
        </w:rPr>
        <w:t xml:space="preserve"> </w:t>
      </w:r>
      <w:proofErr w:type="spellStart"/>
      <w:r w:rsidRPr="005E7AD0">
        <w:rPr>
          <w:lang w:val="en-US"/>
        </w:rPr>
        <w:t>предоставить</w:t>
      </w:r>
      <w:proofErr w:type="spellEnd"/>
      <w:r w:rsidRPr="005E7AD0">
        <w:rPr>
          <w:lang w:val="en-US"/>
        </w:rPr>
        <w:t xml:space="preserve"> </w:t>
      </w:r>
      <w:proofErr w:type="spellStart"/>
      <w:r w:rsidRPr="005E7AD0">
        <w:rPr>
          <w:lang w:val="en-US"/>
        </w:rPr>
        <w:t>доступ</w:t>
      </w:r>
      <w:proofErr w:type="spellEnd"/>
      <w:r w:rsidRPr="005E7AD0">
        <w:rPr>
          <w:lang w:val="en-US"/>
        </w:rPr>
        <w:t xml:space="preserve"> к </w:t>
      </w:r>
      <w:proofErr w:type="spellStart"/>
      <w:r w:rsidRPr="005E7AD0">
        <w:rPr>
          <w:lang w:val="en-US"/>
        </w:rPr>
        <w:t>своим</w:t>
      </w:r>
      <w:proofErr w:type="spellEnd"/>
      <w:r w:rsidRPr="005E7AD0">
        <w:rPr>
          <w:lang w:val="en-US"/>
        </w:rPr>
        <w:t xml:space="preserve"> </w:t>
      </w:r>
      <w:proofErr w:type="spellStart"/>
      <w:r w:rsidRPr="005E7AD0">
        <w:rPr>
          <w:lang w:val="en-US"/>
        </w:rPr>
        <w:t>личным</w:t>
      </w:r>
      <w:proofErr w:type="spellEnd"/>
      <w:r w:rsidRPr="005E7AD0">
        <w:rPr>
          <w:lang w:val="en-US"/>
        </w:rPr>
        <w:t xml:space="preserve"> </w:t>
      </w:r>
      <w:proofErr w:type="spellStart"/>
      <w:r w:rsidRPr="005E7AD0">
        <w:rPr>
          <w:lang w:val="en-US"/>
        </w:rPr>
        <w:t>данным</w:t>
      </w:r>
      <w:proofErr w:type="spellEnd"/>
      <w:r w:rsidR="00580A28">
        <w:rPr>
          <w:lang w:val="en-US"/>
        </w:rPr>
        <w:t xml:space="preserve">, </w:t>
      </w:r>
      <w:proofErr w:type="spellStart"/>
      <w:r w:rsidR="00580A28">
        <w:rPr>
          <w:lang w:val="en-US"/>
        </w:rPr>
        <w:t>которые</w:t>
      </w:r>
      <w:proofErr w:type="spellEnd"/>
      <w:r w:rsidR="00580A28">
        <w:rPr>
          <w:lang w:val="en-US"/>
        </w:rPr>
        <w:t xml:space="preserve"> </w:t>
      </w:r>
      <w:proofErr w:type="spellStart"/>
      <w:r w:rsidR="00580A28">
        <w:rPr>
          <w:lang w:val="en-US"/>
        </w:rPr>
        <w:t>указаны</w:t>
      </w:r>
      <w:proofErr w:type="spellEnd"/>
      <w:r w:rsidR="00580A28">
        <w:rPr>
          <w:lang w:val="en-US"/>
        </w:rPr>
        <w:t xml:space="preserve"> в </w:t>
      </w:r>
      <w:proofErr w:type="spellStart"/>
      <w:r w:rsidR="00580A28">
        <w:rPr>
          <w:lang w:val="en-US"/>
        </w:rPr>
        <w:t>профиле</w:t>
      </w:r>
      <w:proofErr w:type="spellEnd"/>
      <w:r w:rsidR="00580A28">
        <w:rPr>
          <w:lang w:val="en-US"/>
        </w:rPr>
        <w:t xml:space="preserve"> </w:t>
      </w:r>
      <w:proofErr w:type="spellStart"/>
      <w:r w:rsidR="00580A28">
        <w:rPr>
          <w:lang w:val="en-US"/>
        </w:rPr>
        <w:t>пользователя</w:t>
      </w:r>
      <w:proofErr w:type="spellEnd"/>
      <w:r w:rsidR="00301938">
        <w:rPr>
          <w:lang w:val="en-US"/>
        </w:rPr>
        <w:t xml:space="preserve"> (</w:t>
      </w:r>
      <w:proofErr w:type="spellStart"/>
      <w:r w:rsidR="00301938">
        <w:t>см.раздел</w:t>
      </w:r>
      <w:proofErr w:type="spellEnd"/>
      <w:r w:rsidR="00301938">
        <w:t xml:space="preserve"> Функциональные требования)</w:t>
      </w:r>
    </w:p>
    <w:p w14:paraId="7EFF0090" w14:textId="77F2C86E" w:rsidR="00F84AE6" w:rsidRPr="00F84AE6" w:rsidRDefault="00F84AE6" w:rsidP="00363602">
      <w:pPr>
        <w:rPr>
          <w:lang w:val="en-US"/>
        </w:rPr>
      </w:pPr>
      <w:ins w:id="20" w:author="Кристина" w:date="2015-06-08T12:23:00Z">
        <w:r>
          <w:t xml:space="preserve">В процессе авторизации у пользователя в обязательном порядке </w:t>
        </w:r>
      </w:ins>
      <w:ins w:id="21" w:author="Кристина" w:date="2015-06-08T12:24:00Z">
        <w:r>
          <w:t xml:space="preserve">запрашивается </w:t>
        </w:r>
        <w:r>
          <w:rPr>
            <w:lang w:val="en-US"/>
          </w:rPr>
          <w:t>email</w:t>
        </w:r>
      </w:ins>
    </w:p>
    <w:p w14:paraId="1ADFDCDC" w14:textId="6A422813" w:rsidR="001342CF" w:rsidRDefault="00363602" w:rsidP="00363602">
      <w:r>
        <w:t xml:space="preserve">После успешной авторизации на сайте появляется </w:t>
      </w:r>
      <w:proofErr w:type="spellStart"/>
      <w:r>
        <w:t>аватар</w:t>
      </w:r>
      <w:proofErr w:type="spellEnd"/>
      <w:r>
        <w:t xml:space="preserve"> пользователя и доступ в Личный кабинет</w:t>
      </w:r>
    </w:p>
    <w:p w14:paraId="1928A33D" w14:textId="77777777" w:rsidR="001342CF" w:rsidRPr="00363602" w:rsidRDefault="001342CF" w:rsidP="00363602"/>
    <w:p w14:paraId="05815600" w14:textId="62456A15" w:rsidR="00363602" w:rsidRDefault="00363602" w:rsidP="00363602">
      <w:pPr>
        <w:rPr>
          <w:b/>
        </w:rPr>
      </w:pPr>
      <w:r>
        <w:rPr>
          <w:b/>
        </w:rPr>
        <w:t>Личный кабинет</w:t>
      </w:r>
    </w:p>
    <w:p w14:paraId="2B291633" w14:textId="4F6FA7F6" w:rsidR="00363602" w:rsidRDefault="00363602" w:rsidP="00363602">
      <w:r w:rsidRPr="00363602">
        <w:t>Личный кабинет пользователя</w:t>
      </w:r>
      <w:r>
        <w:t xml:space="preserve"> содержит информацию о пользователе, введенную при регистрации.</w:t>
      </w:r>
    </w:p>
    <w:p w14:paraId="5039AB5B" w14:textId="14133BCA" w:rsidR="00363602" w:rsidRDefault="00363602" w:rsidP="00363602">
      <w:r>
        <w:t xml:space="preserve">Возможность загрузить фото, которая станет </w:t>
      </w:r>
      <w:proofErr w:type="spellStart"/>
      <w:r>
        <w:rPr>
          <w:lang w:val="en-US"/>
        </w:rPr>
        <w:t>userpic</w:t>
      </w:r>
      <w:proofErr w:type="spellEnd"/>
      <w:r>
        <w:t xml:space="preserve"> и будет отображаться в Т</w:t>
      </w:r>
      <w:r w:rsidR="002569BA">
        <w:t xml:space="preserve">урнирной таблице или на Трибуне, в качестве </w:t>
      </w:r>
      <w:proofErr w:type="spellStart"/>
      <w:r w:rsidR="002569BA">
        <w:t>аватара</w:t>
      </w:r>
      <w:proofErr w:type="spellEnd"/>
      <w:r w:rsidR="002569BA">
        <w:t>.</w:t>
      </w:r>
    </w:p>
    <w:p w14:paraId="4AEEFA93" w14:textId="172B3080" w:rsidR="001342CF" w:rsidRDefault="001342CF" w:rsidP="00363602">
      <w:r>
        <w:t xml:space="preserve">Также, в ЛК можно увидеть результаты </w:t>
      </w:r>
      <w:r w:rsidR="002569BA">
        <w:t>всех пройденных тестов.</w:t>
      </w:r>
    </w:p>
    <w:p w14:paraId="76863EFC" w14:textId="6F7AF867" w:rsidR="002569BA" w:rsidRPr="005E7AD0" w:rsidRDefault="002569BA" w:rsidP="00363602">
      <w:r w:rsidRPr="005E7AD0">
        <w:t xml:space="preserve">Результаты предыдущих гонок визуально находятся в </w:t>
      </w:r>
      <w:r w:rsidR="005E7AD0" w:rsidRPr="005E7AD0">
        <w:t>отдельном блоке от текущей гонки</w:t>
      </w:r>
      <w:r w:rsidRPr="005E7AD0">
        <w:t>.</w:t>
      </w:r>
    </w:p>
    <w:p w14:paraId="5FD95710" w14:textId="700C2DD0" w:rsidR="002569BA" w:rsidRPr="005E7AD0" w:rsidRDefault="002569BA" w:rsidP="00363602">
      <w:r w:rsidRPr="005E7AD0">
        <w:t>Если пользователь не участвовал в тесте текущей гонки, то в Личном Кабинете предлагается сообщение и кнопка «Поучаствуй», нажи</w:t>
      </w:r>
      <w:r w:rsidR="007C41B9">
        <w:t>м</w:t>
      </w:r>
      <w:r w:rsidRPr="005E7AD0">
        <w:t>ая на которую пользователю предлагается дисклеймер</w:t>
      </w:r>
      <w:r w:rsidR="00400BF7" w:rsidRPr="005E7AD0">
        <w:t xml:space="preserve"> (</w:t>
      </w:r>
      <w:proofErr w:type="spellStart"/>
      <w:r w:rsidR="00400BF7" w:rsidRPr="005E7AD0">
        <w:t>см.раздел</w:t>
      </w:r>
      <w:proofErr w:type="spellEnd"/>
      <w:r w:rsidR="00400BF7" w:rsidRPr="005E7AD0">
        <w:t xml:space="preserve"> Тест)</w:t>
      </w:r>
    </w:p>
    <w:p w14:paraId="5CA85570" w14:textId="4C6BA2DB" w:rsidR="00400BF7" w:rsidRPr="005E7AD0" w:rsidRDefault="00400BF7" w:rsidP="00363602">
      <w:r w:rsidRPr="005E7AD0">
        <w:t>При этом пользователю уже участвующему в предыдущих тестах не предлагается скачивать триал-версию.</w:t>
      </w:r>
    </w:p>
    <w:p w14:paraId="221E256A" w14:textId="77777777" w:rsidR="00400BF7" w:rsidRPr="00363602" w:rsidRDefault="00400BF7" w:rsidP="00363602"/>
    <w:p w14:paraId="183CE1B9" w14:textId="77777777" w:rsidR="003558F1" w:rsidRDefault="003558F1" w:rsidP="003558F1">
      <w:pPr>
        <w:rPr>
          <w:b/>
        </w:rPr>
      </w:pPr>
    </w:p>
    <w:p w14:paraId="7F99F73D" w14:textId="38DB4082" w:rsidR="003558F1" w:rsidRPr="001342CF" w:rsidRDefault="001342CF" w:rsidP="001342CF">
      <w:pPr>
        <w:pStyle w:val="21"/>
        <w:rPr>
          <w:lang w:val="en-US"/>
        </w:rPr>
      </w:pPr>
      <w:r>
        <w:t xml:space="preserve">Технические требования </w:t>
      </w:r>
    </w:p>
    <w:p w14:paraId="73160B27" w14:textId="77777777" w:rsidR="003558F1" w:rsidRPr="00E66566" w:rsidRDefault="003558F1" w:rsidP="003558F1">
      <w:pPr>
        <w:rPr>
          <w:color w:val="FF0000"/>
        </w:rPr>
      </w:pPr>
    </w:p>
    <w:p w14:paraId="10E2C7A8" w14:textId="4299E3AE" w:rsidR="00E66566" w:rsidRPr="005E7AD0" w:rsidRDefault="00E66566" w:rsidP="00E66566">
      <w:pPr>
        <w:pStyle w:val="20"/>
        <w:numPr>
          <w:ilvl w:val="0"/>
          <w:numId w:val="0"/>
        </w:numPr>
        <w:rPr>
          <w:rFonts w:asciiTheme="minorHAnsi" w:hAnsiTheme="minorHAnsi"/>
          <w:color w:val="auto"/>
          <w:sz w:val="22"/>
        </w:rPr>
      </w:pPr>
      <w:r w:rsidRPr="005E7AD0">
        <w:rPr>
          <w:rFonts w:asciiTheme="minorHAnsi" w:hAnsiTheme="minorHAnsi"/>
          <w:color w:val="auto"/>
          <w:sz w:val="22"/>
        </w:rPr>
        <w:t>Хостинг:</w:t>
      </w:r>
    </w:p>
    <w:p w14:paraId="7CA5D1DA" w14:textId="77777777" w:rsidR="00E66566" w:rsidRPr="005E7AD0" w:rsidRDefault="00E66566" w:rsidP="00E66566">
      <w:pPr>
        <w:pStyle w:val="20"/>
        <w:numPr>
          <w:ilvl w:val="0"/>
          <w:numId w:val="0"/>
        </w:numPr>
        <w:rPr>
          <w:rFonts w:asciiTheme="minorHAnsi" w:hAnsiTheme="minorHAnsi"/>
          <w:b w:val="0"/>
          <w:color w:val="auto"/>
          <w:sz w:val="22"/>
          <w:lang w:val="en-US"/>
        </w:rPr>
      </w:pPr>
      <w:r w:rsidRPr="005E7AD0">
        <w:rPr>
          <w:rFonts w:asciiTheme="minorHAnsi" w:hAnsiTheme="minorHAnsi"/>
          <w:b w:val="0"/>
          <w:color w:val="auto"/>
          <w:sz w:val="22"/>
          <w:lang w:val="en-US"/>
        </w:rPr>
        <w:t>AWS.</w:t>
      </w:r>
    </w:p>
    <w:p w14:paraId="24C053F1" w14:textId="00708E23" w:rsidR="00E66566" w:rsidRPr="005E7AD0" w:rsidRDefault="00E66566" w:rsidP="00E66566">
      <w:pPr>
        <w:pStyle w:val="20"/>
        <w:numPr>
          <w:ilvl w:val="0"/>
          <w:numId w:val="0"/>
        </w:numPr>
        <w:rPr>
          <w:rFonts w:asciiTheme="minorHAnsi" w:hAnsiTheme="minorHAnsi"/>
          <w:b w:val="0"/>
          <w:color w:val="auto"/>
          <w:sz w:val="22"/>
        </w:rPr>
      </w:pPr>
      <w:r w:rsidRPr="005E7AD0">
        <w:rPr>
          <w:rFonts w:asciiTheme="minorHAnsi" w:hAnsiTheme="minorHAnsi"/>
          <w:b w:val="0"/>
          <w:color w:val="auto"/>
          <w:sz w:val="22"/>
        </w:rPr>
        <w:t>Проект разворачивается на сервере клиента.</w:t>
      </w:r>
    </w:p>
    <w:p w14:paraId="381CF7C2" w14:textId="3064E36C" w:rsidR="00E66566" w:rsidRPr="005E7AD0" w:rsidRDefault="00E66566" w:rsidP="00E66566">
      <w:pPr>
        <w:pStyle w:val="20"/>
        <w:numPr>
          <w:ilvl w:val="0"/>
          <w:numId w:val="0"/>
        </w:numPr>
        <w:rPr>
          <w:rFonts w:asciiTheme="minorHAnsi" w:hAnsiTheme="minorHAnsi"/>
          <w:b w:val="0"/>
          <w:color w:val="auto"/>
          <w:sz w:val="22"/>
        </w:rPr>
      </w:pPr>
      <w:r w:rsidRPr="005E7AD0">
        <w:rPr>
          <w:rFonts w:asciiTheme="minorHAnsi" w:hAnsiTheme="minorHAnsi"/>
          <w:b w:val="0"/>
          <w:color w:val="auto"/>
          <w:sz w:val="22"/>
        </w:rPr>
        <w:t xml:space="preserve">Клиент предоставляет подрядчику </w:t>
      </w:r>
      <w:r w:rsidRPr="005E7AD0">
        <w:rPr>
          <w:rFonts w:asciiTheme="minorHAnsi" w:hAnsiTheme="minorHAnsi"/>
          <w:b w:val="0"/>
          <w:color w:val="auto"/>
          <w:sz w:val="22"/>
          <w:lang w:val="en-US"/>
        </w:rPr>
        <w:t>ftp-</w:t>
      </w:r>
      <w:r w:rsidRPr="005E7AD0">
        <w:rPr>
          <w:rFonts w:asciiTheme="minorHAnsi" w:hAnsiTheme="minorHAnsi"/>
          <w:b w:val="0"/>
          <w:color w:val="auto"/>
          <w:sz w:val="22"/>
        </w:rPr>
        <w:t>доступ к серверу</w:t>
      </w:r>
      <w:r w:rsidR="00972DC2" w:rsidRPr="005E7AD0">
        <w:rPr>
          <w:rFonts w:asciiTheme="minorHAnsi" w:hAnsiTheme="minorHAnsi"/>
          <w:b w:val="0"/>
          <w:color w:val="auto"/>
          <w:sz w:val="22"/>
        </w:rPr>
        <w:t xml:space="preserve"> не позднее 10-го </w:t>
      </w:r>
      <w:r w:rsidR="0041381D">
        <w:rPr>
          <w:rFonts w:asciiTheme="minorHAnsi" w:hAnsiTheme="minorHAnsi"/>
          <w:b w:val="0"/>
          <w:color w:val="auto"/>
          <w:sz w:val="22"/>
        </w:rPr>
        <w:t>июля</w:t>
      </w:r>
      <w:r w:rsidRPr="005E7AD0">
        <w:rPr>
          <w:rFonts w:asciiTheme="minorHAnsi" w:hAnsiTheme="minorHAnsi"/>
          <w:b w:val="0"/>
          <w:color w:val="auto"/>
          <w:sz w:val="22"/>
        </w:rPr>
        <w:t>.</w:t>
      </w:r>
    </w:p>
    <w:p w14:paraId="5766DD52" w14:textId="77777777" w:rsidR="00E66566" w:rsidRPr="005E7AD0" w:rsidRDefault="00E66566" w:rsidP="00E66566">
      <w:pPr>
        <w:pStyle w:val="20"/>
        <w:numPr>
          <w:ilvl w:val="0"/>
          <w:numId w:val="0"/>
        </w:numPr>
        <w:rPr>
          <w:rFonts w:asciiTheme="minorHAnsi" w:hAnsiTheme="minorHAnsi"/>
          <w:b w:val="0"/>
          <w:color w:val="auto"/>
          <w:sz w:val="22"/>
        </w:rPr>
      </w:pPr>
    </w:p>
    <w:p w14:paraId="241D8B97" w14:textId="16E48249" w:rsidR="00E66566" w:rsidRPr="005E7AD0" w:rsidRDefault="00E66566" w:rsidP="00E66566">
      <w:pPr>
        <w:pStyle w:val="20"/>
        <w:numPr>
          <w:ilvl w:val="0"/>
          <w:numId w:val="0"/>
        </w:numPr>
        <w:rPr>
          <w:rFonts w:asciiTheme="minorHAnsi" w:hAnsiTheme="minorHAnsi"/>
          <w:color w:val="auto"/>
          <w:sz w:val="22"/>
          <w:lang w:val="en-US"/>
        </w:rPr>
      </w:pPr>
      <w:r w:rsidRPr="005E7AD0">
        <w:rPr>
          <w:rFonts w:asciiTheme="minorHAnsi" w:hAnsiTheme="minorHAnsi"/>
          <w:color w:val="auto"/>
          <w:sz w:val="22"/>
        </w:rPr>
        <w:t>Адрес сайта</w:t>
      </w:r>
      <w:r w:rsidRPr="005E7AD0">
        <w:rPr>
          <w:rFonts w:asciiTheme="minorHAnsi" w:hAnsiTheme="minorHAnsi"/>
          <w:color w:val="auto"/>
          <w:sz w:val="22"/>
          <w:lang w:val="en-US"/>
        </w:rPr>
        <w:t>:</w:t>
      </w:r>
    </w:p>
    <w:p w14:paraId="732CCC59" w14:textId="23456413" w:rsidR="00E66566" w:rsidRPr="005E7AD0" w:rsidRDefault="00E66566" w:rsidP="001342CF">
      <w:pPr>
        <w:pStyle w:val="20"/>
        <w:numPr>
          <w:ilvl w:val="0"/>
          <w:numId w:val="0"/>
        </w:numPr>
        <w:rPr>
          <w:rFonts w:asciiTheme="minorHAnsi" w:hAnsiTheme="minorHAnsi"/>
          <w:b w:val="0"/>
          <w:color w:val="auto"/>
          <w:sz w:val="22"/>
        </w:rPr>
      </w:pPr>
      <w:r w:rsidRPr="005E7AD0">
        <w:rPr>
          <w:rFonts w:asciiTheme="minorHAnsi" w:hAnsiTheme="minorHAnsi"/>
          <w:b w:val="0"/>
          <w:color w:val="auto"/>
          <w:sz w:val="22"/>
        </w:rPr>
        <w:t>Домен самостоятельно подбирает и выкупает клиент.</w:t>
      </w:r>
    </w:p>
    <w:p w14:paraId="18A87024" w14:textId="77777777" w:rsidR="00E66566" w:rsidRDefault="00E66566" w:rsidP="001342CF">
      <w:pPr>
        <w:pStyle w:val="20"/>
        <w:numPr>
          <w:ilvl w:val="0"/>
          <w:numId w:val="0"/>
        </w:numPr>
        <w:rPr>
          <w:rFonts w:asciiTheme="minorHAnsi" w:hAnsiTheme="minorHAnsi"/>
          <w:sz w:val="22"/>
        </w:rPr>
      </w:pPr>
    </w:p>
    <w:p w14:paraId="4F8040B8" w14:textId="77777777" w:rsidR="001342CF" w:rsidRPr="00E137F2" w:rsidRDefault="001342CF" w:rsidP="001342CF">
      <w:pPr>
        <w:pStyle w:val="20"/>
        <w:numPr>
          <w:ilvl w:val="0"/>
          <w:numId w:val="0"/>
        </w:numPr>
        <w:rPr>
          <w:rFonts w:asciiTheme="minorHAnsi" w:hAnsiTheme="minorHAnsi"/>
          <w:sz w:val="22"/>
        </w:rPr>
      </w:pPr>
      <w:r w:rsidRPr="00E137F2">
        <w:rPr>
          <w:rFonts w:asciiTheme="minorHAnsi" w:hAnsiTheme="minorHAnsi"/>
          <w:sz w:val="22"/>
        </w:rPr>
        <w:t>Языки и технологии разработки:</w:t>
      </w:r>
    </w:p>
    <w:p w14:paraId="72198FF4" w14:textId="77777777" w:rsidR="007C41B9" w:rsidRDefault="001342CF" w:rsidP="001342CF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HTML5 </w:t>
      </w:r>
    </w:p>
    <w:p w14:paraId="564FEA76" w14:textId="7E46BACC" w:rsidR="007C41B9" w:rsidRPr="007C41B9" w:rsidRDefault="007C41B9" w:rsidP="001342CF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r>
        <w:rPr>
          <w:rFonts w:asciiTheme="minorHAnsi" w:eastAsia="Times New Roman" w:hAnsiTheme="minorHAnsi" w:cs="Times New Roman"/>
          <w:color w:val="262626" w:themeColor="text1" w:themeTint="D9"/>
          <w:szCs w:val="24"/>
        </w:rPr>
        <w:t>CSS3</w:t>
      </w:r>
    </w:p>
    <w:p w14:paraId="56E423CF" w14:textId="24C3A348" w:rsidR="001342CF" w:rsidRPr="00E137F2" w:rsidRDefault="002055E2" w:rsidP="001342CF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JavaScript</w:t>
      </w:r>
      <w:proofErr w:type="spellEnd"/>
    </w:p>
    <w:p w14:paraId="51807549" w14:textId="22F21620" w:rsidR="002055E2" w:rsidRPr="00E137F2" w:rsidRDefault="002055E2" w:rsidP="001342CF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Анимация на </w:t>
      </w:r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  <w:lang w:val="en-US"/>
        </w:rPr>
        <w:t xml:space="preserve">canvas </w:t>
      </w:r>
    </w:p>
    <w:p w14:paraId="76D65CB6" w14:textId="77777777" w:rsidR="002055E2" w:rsidRPr="001342CF" w:rsidRDefault="002055E2" w:rsidP="001342CF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 w:val="20"/>
          <w:szCs w:val="24"/>
        </w:rPr>
      </w:pPr>
    </w:p>
    <w:p w14:paraId="093EAB52" w14:textId="77777777" w:rsidR="001342CF" w:rsidRPr="00E137F2" w:rsidRDefault="001342CF" w:rsidP="001342CF">
      <w:pPr>
        <w:pStyle w:val="20"/>
        <w:numPr>
          <w:ilvl w:val="0"/>
          <w:numId w:val="0"/>
        </w:numPr>
        <w:rPr>
          <w:rFonts w:asciiTheme="minorHAnsi" w:hAnsiTheme="minorHAnsi"/>
          <w:sz w:val="22"/>
        </w:rPr>
      </w:pPr>
      <w:r w:rsidRPr="00E137F2">
        <w:rPr>
          <w:rFonts w:asciiTheme="minorHAnsi" w:hAnsiTheme="minorHAnsi"/>
          <w:sz w:val="22"/>
        </w:rPr>
        <w:t>Поддерживаемые типы браузера:</w:t>
      </w:r>
    </w:p>
    <w:p w14:paraId="443F2A94" w14:textId="77777777" w:rsidR="001342CF" w:rsidRPr="00E137F2" w:rsidRDefault="001342CF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Internet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Explorer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9.0 или выше</w:t>
      </w:r>
    </w:p>
    <w:p w14:paraId="465135AC" w14:textId="77777777" w:rsidR="001342CF" w:rsidRPr="00E137F2" w:rsidRDefault="001342CF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lastRenderedPageBreak/>
        <w:t>Mozilla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Firefox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23.0 или выше</w:t>
      </w:r>
    </w:p>
    <w:p w14:paraId="3484F362" w14:textId="77777777" w:rsidR="001342CF" w:rsidRPr="00E137F2" w:rsidRDefault="001342CF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Opera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16.0 или выше</w:t>
      </w:r>
    </w:p>
    <w:p w14:paraId="6B79BFA8" w14:textId="77777777" w:rsidR="001342CF" w:rsidRPr="00E137F2" w:rsidRDefault="001342CF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Google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Chrome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29 или выше</w:t>
      </w:r>
    </w:p>
    <w:p w14:paraId="38BA6DB1" w14:textId="77777777" w:rsidR="001342CF" w:rsidRPr="00E137F2" w:rsidRDefault="001342CF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Safari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5 или выше</w:t>
      </w:r>
    </w:p>
    <w:p w14:paraId="630EFB3C" w14:textId="77777777" w:rsidR="001342CF" w:rsidRPr="00E137F2" w:rsidRDefault="001342CF" w:rsidP="002055E2">
      <w:pPr>
        <w:pStyle w:val="11"/>
        <w:spacing w:line="240" w:lineRule="auto"/>
        <w:jc w:val="both"/>
        <w:rPr>
          <w:rFonts w:asciiTheme="minorHAnsi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Javascript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: включен</w:t>
      </w:r>
    </w:p>
    <w:p w14:paraId="50C92821" w14:textId="77777777" w:rsidR="001342CF" w:rsidRPr="00E137F2" w:rsidRDefault="001342CF" w:rsidP="002055E2">
      <w:pPr>
        <w:pStyle w:val="11"/>
        <w:spacing w:line="240" w:lineRule="auto"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Использование механизма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cookies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: допускается</w:t>
      </w:r>
    </w:p>
    <w:p w14:paraId="50155314" w14:textId="77777777" w:rsidR="001342CF" w:rsidRPr="00E137F2" w:rsidRDefault="001342CF" w:rsidP="002055E2">
      <w:pPr>
        <w:pStyle w:val="11"/>
        <w:spacing w:line="240" w:lineRule="auto"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Для пользователей с версиями браузеров ниже перечисленных выводится сообщение с указанием прямой ссылки на скачивание новой версии, если она поддерживается ОС.</w:t>
      </w:r>
    </w:p>
    <w:p w14:paraId="3EF7A5CB" w14:textId="77777777" w:rsidR="002055E2" w:rsidRPr="00E137F2" w:rsidRDefault="002055E2" w:rsidP="002055E2">
      <w:pPr>
        <w:pStyle w:val="11"/>
        <w:spacing w:line="240" w:lineRule="auto"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</w:p>
    <w:p w14:paraId="0056785A" w14:textId="3DA045A5" w:rsidR="002055E2" w:rsidRPr="00E137F2" w:rsidRDefault="002055E2" w:rsidP="002055E2">
      <w:pPr>
        <w:pStyle w:val="20"/>
        <w:numPr>
          <w:ilvl w:val="0"/>
          <w:numId w:val="0"/>
        </w:numPr>
        <w:rPr>
          <w:rFonts w:asciiTheme="minorHAnsi" w:hAnsiTheme="minorHAnsi"/>
          <w:sz w:val="22"/>
        </w:rPr>
      </w:pPr>
      <w:r w:rsidRPr="00E137F2">
        <w:rPr>
          <w:rFonts w:asciiTheme="minorHAnsi" w:hAnsiTheme="minorHAnsi"/>
          <w:sz w:val="22"/>
        </w:rPr>
        <w:t>Сайт должен быть оптимизирован под отображение на планшетах:</w:t>
      </w:r>
    </w:p>
    <w:p w14:paraId="1053CE05" w14:textId="77777777" w:rsidR="002055E2" w:rsidRPr="00E137F2" w:rsidRDefault="002055E2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iPad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2,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iPad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3,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iPad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4,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iPad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mini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,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iPad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mini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2 на операционных системах 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iOS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7.x и выше, с разрешением экрана 1536x2048 и 768x1024;</w:t>
      </w:r>
    </w:p>
    <w:p w14:paraId="2BDE237F" w14:textId="3E1F4AAC" w:rsidR="002055E2" w:rsidRPr="00E137F2" w:rsidRDefault="002055E2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</w:p>
    <w:p w14:paraId="040495E8" w14:textId="77777777" w:rsidR="002055E2" w:rsidRDefault="002055E2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Google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Android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(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Tablets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) с установленным программным обеспечением версии 4.0-4.3, с разрешением экранов 600x1024, 800x1280  и более;</w:t>
      </w:r>
    </w:p>
    <w:p w14:paraId="58092829" w14:textId="77777777" w:rsidR="00132D1E" w:rsidRDefault="00132D1E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</w:p>
    <w:p w14:paraId="35276FE1" w14:textId="77777777" w:rsidR="00132D1E" w:rsidRPr="0090113B" w:rsidRDefault="00132D1E" w:rsidP="00132D1E">
      <w:pPr>
        <w:pStyle w:val="20"/>
        <w:numPr>
          <w:ilvl w:val="0"/>
          <w:numId w:val="0"/>
        </w:numPr>
        <w:rPr>
          <w:rFonts w:asciiTheme="minorHAnsi" w:hAnsiTheme="minorHAnsi"/>
          <w:bCs/>
          <w:color w:val="auto"/>
          <w:sz w:val="22"/>
          <w:szCs w:val="20"/>
        </w:rPr>
      </w:pPr>
      <w:r w:rsidRPr="0090113B">
        <w:rPr>
          <w:rStyle w:val="220"/>
          <w:rFonts w:asciiTheme="minorHAnsi" w:eastAsiaTheme="majorEastAsia" w:hAnsiTheme="minorHAnsi"/>
          <w:sz w:val="22"/>
          <w:szCs w:val="20"/>
        </w:rPr>
        <w:t>Языковые версии сайта</w:t>
      </w:r>
    </w:p>
    <w:p w14:paraId="6F8DFCC8" w14:textId="0B31C67D" w:rsidR="00132D1E" w:rsidRDefault="00DB0E0B" w:rsidP="00132D1E">
      <w:pPr>
        <w:pStyle w:val="11"/>
        <w:spacing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Клиентская часть представлена на а</w:t>
      </w:r>
      <w:r w:rsidR="00132D1E" w:rsidRPr="0090113B">
        <w:rPr>
          <w:rFonts w:asciiTheme="minorHAnsi" w:hAnsiTheme="minorHAnsi"/>
        </w:rPr>
        <w:t xml:space="preserve">нглийском языке. </w:t>
      </w:r>
    </w:p>
    <w:p w14:paraId="6BADEE82" w14:textId="644435B8" w:rsidR="00E66566" w:rsidRPr="005E7AD0" w:rsidRDefault="00E66566" w:rsidP="00132D1E">
      <w:pPr>
        <w:pStyle w:val="11"/>
        <w:spacing w:line="240" w:lineRule="auto"/>
        <w:contextualSpacing/>
        <w:jc w:val="both"/>
        <w:rPr>
          <w:rFonts w:asciiTheme="minorHAnsi" w:hAnsiTheme="minorHAnsi"/>
          <w:color w:val="auto"/>
        </w:rPr>
      </w:pPr>
      <w:proofErr w:type="gramStart"/>
      <w:r w:rsidRPr="005E7AD0">
        <w:rPr>
          <w:rFonts w:asciiTheme="minorHAnsi" w:hAnsiTheme="minorHAnsi"/>
          <w:color w:val="auto"/>
          <w:lang w:val="en-US"/>
        </w:rPr>
        <w:t>CMS</w:t>
      </w:r>
      <w:r w:rsidRPr="005E7AD0">
        <w:rPr>
          <w:rFonts w:asciiTheme="minorHAnsi" w:hAnsiTheme="minorHAnsi"/>
          <w:color w:val="auto"/>
        </w:rPr>
        <w:t xml:space="preserve"> и</w:t>
      </w:r>
      <w:r w:rsidRPr="005E7AD0">
        <w:rPr>
          <w:rFonts w:asciiTheme="minorHAnsi" w:hAnsiTheme="minorHAnsi"/>
          <w:color w:val="auto"/>
          <w:lang w:val="en-US"/>
        </w:rPr>
        <w:t xml:space="preserve"> CRM</w:t>
      </w:r>
      <w:r w:rsidRPr="005E7AD0">
        <w:rPr>
          <w:rFonts w:asciiTheme="minorHAnsi" w:hAnsiTheme="minorHAnsi"/>
          <w:color w:val="auto"/>
        </w:rPr>
        <w:t xml:space="preserve"> разрабатывается на русском языке</w:t>
      </w:r>
      <w:r w:rsidR="00DB0E0B" w:rsidRPr="005E7AD0">
        <w:rPr>
          <w:rFonts w:asciiTheme="minorHAnsi" w:hAnsiTheme="minorHAnsi"/>
          <w:color w:val="auto"/>
        </w:rPr>
        <w:t>.</w:t>
      </w:r>
      <w:proofErr w:type="gramEnd"/>
    </w:p>
    <w:p w14:paraId="79098497" w14:textId="04A604A0" w:rsidR="00E66566" w:rsidRPr="0041381D" w:rsidRDefault="00E66566" w:rsidP="00132D1E">
      <w:pPr>
        <w:pStyle w:val="11"/>
        <w:spacing w:line="240" w:lineRule="auto"/>
        <w:contextualSpacing/>
        <w:jc w:val="both"/>
        <w:rPr>
          <w:rFonts w:asciiTheme="minorHAnsi" w:hAnsiTheme="minorHAnsi"/>
          <w:color w:val="auto"/>
          <w:lang w:val="en-US"/>
        </w:rPr>
      </w:pPr>
      <w:r w:rsidRPr="005E7AD0">
        <w:rPr>
          <w:rFonts w:asciiTheme="minorHAnsi" w:hAnsiTheme="minorHAnsi"/>
          <w:color w:val="auto"/>
        </w:rPr>
        <w:t>Вся документация по проекту предоставляется на русском языке</w:t>
      </w:r>
      <w:r w:rsidR="00DB0E0B" w:rsidRPr="005E7AD0">
        <w:rPr>
          <w:rFonts w:asciiTheme="minorHAnsi" w:hAnsiTheme="minorHAnsi"/>
          <w:color w:val="auto"/>
        </w:rPr>
        <w:t>.</w:t>
      </w:r>
      <w:ins w:id="22" w:author="Кристина" w:date="2015-06-04T11:45:00Z">
        <w:r w:rsidR="0041381D">
          <w:rPr>
            <w:rFonts w:asciiTheme="minorHAnsi" w:hAnsiTheme="minorHAnsi"/>
            <w:color w:val="auto"/>
          </w:rPr>
          <w:t xml:space="preserve"> </w:t>
        </w:r>
      </w:ins>
      <w:r w:rsidR="0041381D">
        <w:rPr>
          <w:rFonts w:asciiTheme="minorHAnsi" w:hAnsiTheme="minorHAnsi"/>
          <w:color w:val="auto"/>
        </w:rPr>
        <w:t xml:space="preserve">Разрабатывается мануал работы с </w:t>
      </w:r>
      <w:r w:rsidR="0041381D">
        <w:rPr>
          <w:rFonts w:asciiTheme="minorHAnsi" w:hAnsiTheme="minorHAnsi"/>
          <w:color w:val="auto"/>
          <w:lang w:val="en-US"/>
        </w:rPr>
        <w:t>CMS</w:t>
      </w:r>
    </w:p>
    <w:p w14:paraId="6ED6CE9B" w14:textId="77777777" w:rsidR="00DB0E0B" w:rsidRDefault="00DB0E0B" w:rsidP="00132D1E">
      <w:pPr>
        <w:pStyle w:val="11"/>
        <w:spacing w:line="240" w:lineRule="auto"/>
        <w:contextualSpacing/>
        <w:jc w:val="both"/>
        <w:rPr>
          <w:rFonts w:asciiTheme="minorHAnsi" w:hAnsiTheme="minorHAnsi"/>
          <w:color w:val="FF0000"/>
        </w:rPr>
      </w:pPr>
    </w:p>
    <w:p w14:paraId="27021EFF" w14:textId="20A83CDA" w:rsidR="00DB0E0B" w:rsidRDefault="00DB0E0B" w:rsidP="00DB0E0B">
      <w:pPr>
        <w:pStyle w:val="20"/>
        <w:numPr>
          <w:ilvl w:val="0"/>
          <w:numId w:val="0"/>
        </w:numPr>
        <w:rPr>
          <w:rStyle w:val="220"/>
          <w:rFonts w:asciiTheme="minorHAnsi" w:eastAsiaTheme="majorEastAsia" w:hAnsiTheme="minorHAnsi"/>
          <w:sz w:val="22"/>
          <w:szCs w:val="20"/>
        </w:rPr>
      </w:pPr>
      <w:r>
        <w:rPr>
          <w:rStyle w:val="220"/>
          <w:rFonts w:asciiTheme="minorHAnsi" w:eastAsiaTheme="majorEastAsia" w:hAnsiTheme="minorHAnsi"/>
          <w:sz w:val="22"/>
          <w:szCs w:val="20"/>
        </w:rPr>
        <w:t>Контент</w:t>
      </w:r>
    </w:p>
    <w:p w14:paraId="128AB790" w14:textId="77777777" w:rsidR="00DB0E0B" w:rsidRPr="00E66DF3" w:rsidRDefault="00DB0E0B" w:rsidP="00DB0E0B">
      <w:pPr>
        <w:pStyle w:val="11"/>
        <w:spacing w:line="240" w:lineRule="auto"/>
        <w:contextualSpacing/>
        <w:jc w:val="both"/>
        <w:rPr>
          <w:rFonts w:asciiTheme="minorHAnsi" w:hAnsiTheme="minorHAnsi"/>
          <w:lang w:val="en-US"/>
        </w:rPr>
      </w:pPr>
      <w:r w:rsidRPr="0090113B">
        <w:rPr>
          <w:rFonts w:asciiTheme="minorHAnsi" w:hAnsiTheme="minorHAnsi"/>
        </w:rPr>
        <w:t xml:space="preserve">Контент </w:t>
      </w:r>
      <w:proofErr w:type="spellStart"/>
      <w:r w:rsidRPr="0090113B">
        <w:rPr>
          <w:rFonts w:asciiTheme="minorHAnsi" w:hAnsiTheme="minorHAnsi"/>
        </w:rPr>
        <w:t>интернет-ресурса</w:t>
      </w:r>
      <w:proofErr w:type="spellEnd"/>
      <w:r w:rsidRPr="0090113B">
        <w:rPr>
          <w:rFonts w:asciiTheme="minorHAnsi" w:hAnsiTheme="minorHAnsi"/>
        </w:rPr>
        <w:t xml:space="preserve"> должен быть представлен на английском языке. </w:t>
      </w:r>
    </w:p>
    <w:p w14:paraId="4AD3DA36" w14:textId="58538D57" w:rsidR="00DB0E0B" w:rsidRPr="005E7AD0" w:rsidRDefault="00DB0E0B" w:rsidP="00DB0E0B">
      <w:pPr>
        <w:pStyle w:val="11"/>
        <w:spacing w:line="240" w:lineRule="auto"/>
        <w:contextualSpacing/>
        <w:jc w:val="both"/>
        <w:rPr>
          <w:rFonts w:asciiTheme="minorHAnsi" w:hAnsiTheme="minorHAnsi"/>
          <w:color w:val="auto"/>
        </w:rPr>
      </w:pPr>
      <w:r w:rsidRPr="005E7AD0">
        <w:rPr>
          <w:rFonts w:asciiTheme="minorHAnsi" w:hAnsiTheme="minorHAnsi"/>
          <w:color w:val="auto"/>
        </w:rPr>
        <w:t>Контент  для разделов «О Проекте», «Правила конкурса», «Контакты»</w:t>
      </w:r>
      <w:r w:rsidR="00400BF7" w:rsidRPr="005E7AD0">
        <w:rPr>
          <w:rFonts w:asciiTheme="minorHAnsi" w:hAnsiTheme="minorHAnsi"/>
          <w:color w:val="auto"/>
        </w:rPr>
        <w:t>, 10 вопросов к тесту</w:t>
      </w:r>
      <w:r w:rsidRPr="005E7AD0">
        <w:rPr>
          <w:rFonts w:asciiTheme="minorHAnsi" w:hAnsiTheme="minorHAnsi"/>
          <w:color w:val="auto"/>
        </w:rPr>
        <w:t xml:space="preserve"> предоставляет клиент не позднее 19.06.2015 г. </w:t>
      </w:r>
    </w:p>
    <w:p w14:paraId="27CDC79C" w14:textId="7B483C71" w:rsidR="00DB0E0B" w:rsidRPr="005E7AD0" w:rsidRDefault="00DB0E0B" w:rsidP="00DB0E0B">
      <w:pPr>
        <w:pStyle w:val="11"/>
        <w:spacing w:line="240" w:lineRule="auto"/>
        <w:contextualSpacing/>
        <w:jc w:val="both"/>
        <w:rPr>
          <w:rFonts w:asciiTheme="minorHAnsi" w:hAnsiTheme="minorHAnsi"/>
          <w:color w:val="auto"/>
        </w:rPr>
      </w:pPr>
      <w:r w:rsidRPr="005E7AD0">
        <w:rPr>
          <w:rFonts w:asciiTheme="minorHAnsi" w:hAnsiTheme="minorHAnsi"/>
          <w:color w:val="auto"/>
        </w:rPr>
        <w:t>Информация по призам должна быть предоставлена агентству не позднее 05.06.2015 г</w:t>
      </w:r>
    </w:p>
    <w:p w14:paraId="713341D2" w14:textId="77777777" w:rsidR="00DB0E0B" w:rsidRPr="0090113B" w:rsidRDefault="00DB0E0B" w:rsidP="00DB0E0B">
      <w:pPr>
        <w:pStyle w:val="20"/>
        <w:numPr>
          <w:ilvl w:val="0"/>
          <w:numId w:val="0"/>
        </w:numPr>
        <w:rPr>
          <w:rFonts w:asciiTheme="minorHAnsi" w:hAnsiTheme="minorHAnsi"/>
          <w:bCs/>
          <w:color w:val="auto"/>
          <w:sz w:val="22"/>
          <w:szCs w:val="20"/>
        </w:rPr>
      </w:pPr>
    </w:p>
    <w:p w14:paraId="41C112FC" w14:textId="77777777" w:rsidR="00DB0E0B" w:rsidRPr="00E66566" w:rsidRDefault="00DB0E0B" w:rsidP="00132D1E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FF0000"/>
        </w:rPr>
      </w:pPr>
    </w:p>
    <w:p w14:paraId="7256987D" w14:textId="77777777" w:rsidR="00132D1E" w:rsidRPr="00E137F2" w:rsidRDefault="00132D1E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</w:p>
    <w:p w14:paraId="590BB950" w14:textId="44C5ECC2" w:rsidR="003558F1" w:rsidRPr="003558F1" w:rsidRDefault="003558F1" w:rsidP="003558F1"/>
    <w:p w14:paraId="6A0021BD" w14:textId="218AF299" w:rsidR="003558F1" w:rsidRDefault="002055E2" w:rsidP="002055E2">
      <w:pPr>
        <w:pStyle w:val="21"/>
      </w:pPr>
      <w:r>
        <w:t>Функциональные требования к системе управления сайтом</w:t>
      </w:r>
    </w:p>
    <w:p w14:paraId="3C47977A" w14:textId="77777777" w:rsidR="002055E2" w:rsidRDefault="002055E2" w:rsidP="002055E2"/>
    <w:p w14:paraId="33D9CA1F" w14:textId="4341D8B0" w:rsidR="002055E2" w:rsidRPr="00C54B6E" w:rsidRDefault="002055E2" w:rsidP="002055E2">
      <w:pPr>
        <w:pStyle w:val="22"/>
        <w:numPr>
          <w:ilvl w:val="0"/>
          <w:numId w:val="0"/>
        </w:numPr>
        <w:rPr>
          <w:rFonts w:asciiTheme="minorHAnsi" w:hAnsiTheme="minorHAnsi"/>
          <w:sz w:val="22"/>
        </w:rPr>
      </w:pPr>
      <w:r w:rsidRPr="00C54B6E">
        <w:rPr>
          <w:rFonts w:asciiTheme="minorHAnsi" w:hAnsiTheme="minorHAnsi"/>
          <w:sz w:val="22"/>
        </w:rPr>
        <w:t>Управление доступом для администратора ресурса;</w:t>
      </w:r>
    </w:p>
    <w:p w14:paraId="0F48B5BC" w14:textId="29577D87" w:rsidR="002055E2" w:rsidRDefault="002055E2" w:rsidP="002055E2">
      <w:pPr>
        <w:pStyle w:val="22"/>
        <w:numPr>
          <w:ilvl w:val="0"/>
          <w:numId w:val="0"/>
        </w:numPr>
        <w:rPr>
          <w:rFonts w:asciiTheme="minorHAnsi" w:hAnsiTheme="minorHAnsi"/>
          <w:sz w:val="22"/>
        </w:rPr>
      </w:pPr>
      <w:r w:rsidRPr="00C54B6E">
        <w:rPr>
          <w:rFonts w:asciiTheme="minorHAnsi" w:hAnsiTheme="minorHAnsi"/>
          <w:sz w:val="22"/>
        </w:rPr>
        <w:t>Возможность добавления и редактирования страниц в структуре сайта</w:t>
      </w:r>
      <w:r w:rsidR="00C54B6E" w:rsidRPr="00C54B6E">
        <w:rPr>
          <w:rFonts w:asciiTheme="minorHAnsi" w:hAnsiTheme="minorHAnsi"/>
          <w:sz w:val="22"/>
        </w:rPr>
        <w:t xml:space="preserve"> администратором</w:t>
      </w:r>
      <w:r w:rsidRPr="00C54B6E">
        <w:rPr>
          <w:rFonts w:asciiTheme="minorHAnsi" w:hAnsiTheme="minorHAnsi"/>
          <w:sz w:val="22"/>
        </w:rPr>
        <w:t xml:space="preserve">; </w:t>
      </w:r>
    </w:p>
    <w:p w14:paraId="44551C4F" w14:textId="3FD05319" w:rsidR="00132D1E" w:rsidRPr="00132D1E" w:rsidRDefault="00132D1E" w:rsidP="002055E2">
      <w:pPr>
        <w:pStyle w:val="22"/>
        <w:numPr>
          <w:ilvl w:val="0"/>
          <w:numId w:val="0"/>
        </w:num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Возможность редактирования (обновление, удаление) текстов  и ответов тестов</w:t>
      </w:r>
      <w:r>
        <w:rPr>
          <w:rFonts w:asciiTheme="minorHAnsi" w:hAnsiTheme="minorHAnsi"/>
          <w:sz w:val="22"/>
          <w:lang w:val="en-US"/>
        </w:rPr>
        <w:t>;</w:t>
      </w:r>
    </w:p>
    <w:p w14:paraId="3C24CD05" w14:textId="4C077D52" w:rsidR="002055E2" w:rsidRPr="00C54B6E" w:rsidRDefault="002055E2" w:rsidP="002055E2">
      <w:pPr>
        <w:pStyle w:val="22"/>
        <w:numPr>
          <w:ilvl w:val="0"/>
          <w:numId w:val="0"/>
        </w:numPr>
        <w:rPr>
          <w:rFonts w:asciiTheme="minorHAnsi" w:hAnsiTheme="minorHAnsi"/>
          <w:sz w:val="22"/>
        </w:rPr>
      </w:pPr>
      <w:r w:rsidRPr="00C54B6E">
        <w:rPr>
          <w:rFonts w:asciiTheme="minorHAnsi" w:hAnsiTheme="minorHAnsi"/>
          <w:sz w:val="22"/>
        </w:rPr>
        <w:t>Возможность редактирования типовых страниц сайта (добавление, редактирование и удаление различных разделов)</w:t>
      </w:r>
    </w:p>
    <w:p w14:paraId="3426BD6A" w14:textId="4D3D50E4" w:rsidR="00132D1E" w:rsidRDefault="002055E2" w:rsidP="00C54B6E">
      <w:pPr>
        <w:pStyle w:val="22"/>
        <w:numPr>
          <w:ilvl w:val="0"/>
          <w:numId w:val="0"/>
        </w:numPr>
        <w:rPr>
          <w:rFonts w:asciiTheme="minorHAnsi" w:hAnsiTheme="minorHAnsi"/>
          <w:sz w:val="22"/>
        </w:rPr>
      </w:pPr>
      <w:r w:rsidRPr="00C54B6E">
        <w:rPr>
          <w:rFonts w:asciiTheme="minorHAnsi" w:hAnsiTheme="minorHAnsi"/>
          <w:sz w:val="22"/>
        </w:rPr>
        <w:t>Возможность форматирования текста в графическом редакторе;</w:t>
      </w:r>
    </w:p>
    <w:p w14:paraId="163116BF" w14:textId="4194383A" w:rsidR="00C54B6E" w:rsidRDefault="00C54B6E" w:rsidP="00C54B6E">
      <w:pPr>
        <w:pStyle w:val="22"/>
        <w:numPr>
          <w:ilvl w:val="0"/>
          <w:numId w:val="0"/>
        </w:numPr>
        <w:rPr>
          <w:rFonts w:asciiTheme="minorHAnsi" w:hAnsiTheme="minorHAnsi"/>
          <w:b/>
          <w:bCs/>
          <w:color w:val="auto"/>
          <w:sz w:val="22"/>
          <w:szCs w:val="22"/>
        </w:rPr>
      </w:pPr>
      <w:r w:rsidRPr="00C54B6E">
        <w:rPr>
          <w:rFonts w:asciiTheme="minorHAnsi" w:hAnsiTheme="minorHAnsi"/>
          <w:sz w:val="22"/>
          <w:szCs w:val="22"/>
        </w:rPr>
        <w:t xml:space="preserve">Ведение статистики посещения сайта. Требуется установка и настройка </w:t>
      </w:r>
      <w:proofErr w:type="spellStart"/>
      <w:r w:rsidRPr="00C54B6E">
        <w:rPr>
          <w:rFonts w:asciiTheme="minorHAnsi" w:hAnsiTheme="minorHAnsi"/>
          <w:b/>
          <w:bCs/>
          <w:color w:val="auto"/>
          <w:sz w:val="22"/>
          <w:szCs w:val="22"/>
        </w:rPr>
        <w:t>Universal</w:t>
      </w:r>
      <w:proofErr w:type="spellEnd"/>
      <w:r w:rsidRPr="00C54B6E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C54B6E">
        <w:rPr>
          <w:rFonts w:asciiTheme="minorHAnsi" w:hAnsiTheme="minorHAnsi"/>
          <w:b/>
          <w:bCs/>
          <w:color w:val="auto"/>
          <w:sz w:val="22"/>
          <w:szCs w:val="22"/>
        </w:rPr>
        <w:t>Analytics</w:t>
      </w:r>
      <w:proofErr w:type="spellEnd"/>
    </w:p>
    <w:p w14:paraId="4C37D922" w14:textId="16DD0D6C" w:rsidR="00E66566" w:rsidRPr="005E7AD0" w:rsidRDefault="00E66566" w:rsidP="00C54B6E">
      <w:pPr>
        <w:pStyle w:val="22"/>
        <w:numPr>
          <w:ilvl w:val="0"/>
          <w:numId w:val="0"/>
        </w:numPr>
        <w:rPr>
          <w:rFonts w:asciiTheme="minorHAnsi" w:hAnsiTheme="minorHAnsi"/>
          <w:bCs/>
          <w:color w:val="auto"/>
          <w:sz w:val="22"/>
          <w:szCs w:val="22"/>
        </w:rPr>
      </w:pPr>
      <w:r w:rsidRPr="005E7AD0">
        <w:rPr>
          <w:rFonts w:asciiTheme="minorHAnsi" w:hAnsiTheme="minorHAnsi"/>
          <w:bCs/>
          <w:color w:val="auto"/>
          <w:sz w:val="22"/>
          <w:szCs w:val="22"/>
        </w:rPr>
        <w:t xml:space="preserve">Клиент предоставляет пиксели с настройкой и доступы к </w:t>
      </w:r>
      <w:r w:rsidRPr="005E7AD0">
        <w:rPr>
          <w:rFonts w:asciiTheme="minorHAnsi" w:hAnsiTheme="minorHAnsi"/>
          <w:bCs/>
          <w:color w:val="auto"/>
          <w:sz w:val="22"/>
          <w:szCs w:val="22"/>
          <w:lang w:val="en-US"/>
        </w:rPr>
        <w:t>Universal Analytics</w:t>
      </w:r>
      <w:r w:rsidRPr="005E7AD0">
        <w:rPr>
          <w:rFonts w:asciiTheme="minorHAnsi" w:hAnsiTheme="minorHAnsi"/>
          <w:bCs/>
          <w:color w:val="auto"/>
          <w:sz w:val="22"/>
          <w:szCs w:val="22"/>
        </w:rPr>
        <w:t xml:space="preserve"> до 01.06.2015 г</w:t>
      </w:r>
    </w:p>
    <w:p w14:paraId="66301C23" w14:textId="77777777" w:rsidR="009D379E" w:rsidRDefault="00C54B6E" w:rsidP="00C54B6E">
      <w:pPr>
        <w:pStyle w:val="22"/>
        <w:numPr>
          <w:ilvl w:val="0"/>
          <w:numId w:val="0"/>
        </w:numPr>
        <w:rPr>
          <w:rFonts w:asciiTheme="minorHAnsi" w:hAnsiTheme="minorHAnsi"/>
          <w:bCs/>
          <w:color w:val="auto"/>
          <w:sz w:val="22"/>
          <w:szCs w:val="22"/>
          <w:lang w:val="en-US"/>
        </w:rPr>
      </w:pPr>
      <w:r w:rsidRPr="00C54B6E">
        <w:rPr>
          <w:rFonts w:asciiTheme="minorHAnsi" w:hAnsiTheme="minorHAnsi"/>
          <w:bCs/>
          <w:color w:val="auto"/>
          <w:sz w:val="22"/>
          <w:szCs w:val="22"/>
        </w:rPr>
        <w:t>Во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зможность </w:t>
      </w:r>
      <w:r w:rsidR="00132D1E">
        <w:rPr>
          <w:rFonts w:asciiTheme="minorHAnsi" w:hAnsiTheme="minorHAnsi"/>
          <w:bCs/>
          <w:color w:val="auto"/>
          <w:sz w:val="22"/>
          <w:szCs w:val="22"/>
        </w:rPr>
        <w:t xml:space="preserve">видеть и выгружать в формате </w:t>
      </w:r>
      <w:r w:rsidR="009D379E">
        <w:rPr>
          <w:rFonts w:asciiTheme="minorHAnsi" w:hAnsiTheme="minorHAnsi"/>
          <w:bCs/>
          <w:color w:val="auto"/>
          <w:sz w:val="22"/>
          <w:szCs w:val="22"/>
          <w:lang w:val="en-US"/>
        </w:rPr>
        <w:t>.</w:t>
      </w:r>
      <w:proofErr w:type="spellStart"/>
      <w:r w:rsidR="00132D1E">
        <w:rPr>
          <w:rFonts w:asciiTheme="minorHAnsi" w:hAnsiTheme="minorHAnsi"/>
          <w:bCs/>
          <w:color w:val="auto"/>
          <w:sz w:val="22"/>
          <w:szCs w:val="22"/>
          <w:lang w:val="en-US"/>
        </w:rPr>
        <w:t>xl</w:t>
      </w:r>
      <w:r w:rsidR="009D379E">
        <w:rPr>
          <w:rFonts w:asciiTheme="minorHAnsi" w:hAnsiTheme="minorHAnsi"/>
          <w:bCs/>
          <w:color w:val="auto"/>
          <w:sz w:val="22"/>
          <w:szCs w:val="22"/>
          <w:lang w:val="en-US"/>
        </w:rPr>
        <w:t>s</w:t>
      </w:r>
      <w:proofErr w:type="spellEnd"/>
      <w:r w:rsidR="00132D1E">
        <w:rPr>
          <w:rFonts w:asciiTheme="minorHAnsi" w:hAnsiTheme="minorHAnsi"/>
          <w:bCs/>
          <w:color w:val="auto"/>
          <w:sz w:val="22"/>
          <w:szCs w:val="22"/>
        </w:rPr>
        <w:t xml:space="preserve"> данные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 всех участников конкурса</w:t>
      </w:r>
      <w:r w:rsidR="009D379E">
        <w:rPr>
          <w:rFonts w:asciiTheme="minorHAnsi" w:hAnsiTheme="minorHAnsi"/>
          <w:bCs/>
          <w:color w:val="auto"/>
          <w:sz w:val="22"/>
          <w:szCs w:val="22"/>
          <w:lang w:val="en-US"/>
        </w:rPr>
        <w:t>:</w:t>
      </w:r>
    </w:p>
    <w:p w14:paraId="32F4A1D6" w14:textId="77777777" w:rsidR="009D379E" w:rsidRDefault="00C54B6E" w:rsidP="009D379E">
      <w:pPr>
        <w:pStyle w:val="22"/>
        <w:numPr>
          <w:ilvl w:val="0"/>
          <w:numId w:val="26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ФИО, </w:t>
      </w:r>
    </w:p>
    <w:p w14:paraId="60C4939E" w14:textId="77777777" w:rsidR="009D379E" w:rsidRPr="009D379E" w:rsidRDefault="00C54B6E" w:rsidP="009D379E">
      <w:pPr>
        <w:pStyle w:val="22"/>
        <w:numPr>
          <w:ilvl w:val="0"/>
          <w:numId w:val="26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email, </w:t>
      </w:r>
    </w:p>
    <w:p w14:paraId="30007542" w14:textId="77777777" w:rsidR="009D379E" w:rsidRPr="009D379E" w:rsidRDefault="00C54B6E" w:rsidP="009D379E">
      <w:pPr>
        <w:pStyle w:val="22"/>
        <w:numPr>
          <w:ilvl w:val="0"/>
          <w:numId w:val="26"/>
        </w:numPr>
        <w:rPr>
          <w:rFonts w:asciiTheme="minorHAnsi" w:hAnsiTheme="minorHAnsi"/>
          <w:bCs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>баллы</w:t>
      </w:r>
      <w:proofErr w:type="spellEnd"/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, </w:t>
      </w:r>
    </w:p>
    <w:p w14:paraId="223FC05C" w14:textId="77777777" w:rsidR="009D379E" w:rsidRPr="009D379E" w:rsidRDefault="00C54B6E" w:rsidP="009D379E">
      <w:pPr>
        <w:pStyle w:val="22"/>
        <w:numPr>
          <w:ilvl w:val="0"/>
          <w:numId w:val="26"/>
        </w:numPr>
        <w:rPr>
          <w:rFonts w:asciiTheme="minorHAnsi" w:hAnsiTheme="minorHAnsi"/>
          <w:bCs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>время</w:t>
      </w:r>
      <w:proofErr w:type="spellEnd"/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>прохождения</w:t>
      </w:r>
      <w:proofErr w:type="spellEnd"/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, </w:t>
      </w:r>
    </w:p>
    <w:p w14:paraId="1C2899FF" w14:textId="77777777" w:rsidR="009D379E" w:rsidRPr="009D379E" w:rsidRDefault="00C54B6E" w:rsidP="009D379E">
      <w:pPr>
        <w:pStyle w:val="22"/>
        <w:numPr>
          <w:ilvl w:val="0"/>
          <w:numId w:val="26"/>
        </w:numPr>
        <w:rPr>
          <w:rFonts w:asciiTheme="minorHAnsi" w:hAnsiTheme="minorHAnsi"/>
          <w:bCs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>дата</w:t>
      </w:r>
      <w:proofErr w:type="spellEnd"/>
      <w:r w:rsidR="009D379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="009D379E">
        <w:rPr>
          <w:rFonts w:asciiTheme="minorHAnsi" w:hAnsiTheme="minorHAnsi"/>
          <w:bCs/>
          <w:color w:val="auto"/>
          <w:sz w:val="22"/>
          <w:szCs w:val="22"/>
          <w:lang w:val="en-US"/>
        </w:rPr>
        <w:t>регистрации</w:t>
      </w:r>
      <w:proofErr w:type="spellEnd"/>
      <w:r w:rsidR="009D379E"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, </w:t>
      </w:r>
    </w:p>
    <w:p w14:paraId="31B85F80" w14:textId="5CA89D62" w:rsidR="009D379E" w:rsidRDefault="009D379E" w:rsidP="009D379E">
      <w:pPr>
        <w:pStyle w:val="22"/>
        <w:numPr>
          <w:ilvl w:val="0"/>
          <w:numId w:val="26"/>
        </w:numPr>
        <w:rPr>
          <w:rFonts w:asciiTheme="minorHAnsi" w:hAnsiTheme="minorHAnsi"/>
          <w:bCs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>место</w:t>
      </w:r>
      <w:proofErr w:type="spellEnd"/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>гонки</w:t>
      </w:r>
      <w:proofErr w:type="spellEnd"/>
      <w:r>
        <w:rPr>
          <w:rFonts w:asciiTheme="minorHAnsi" w:hAnsiTheme="minorHAnsi"/>
          <w:bCs/>
          <w:color w:val="auto"/>
          <w:sz w:val="22"/>
          <w:szCs w:val="22"/>
        </w:rPr>
        <w:t>.</w:t>
      </w:r>
    </w:p>
    <w:p w14:paraId="4BAAAFF6" w14:textId="10600AC0" w:rsidR="009D379E" w:rsidRDefault="009D379E" w:rsidP="009D379E">
      <w:pPr>
        <w:pStyle w:val="22"/>
        <w:numPr>
          <w:ilvl w:val="0"/>
          <w:numId w:val="26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сколько раз пользователь участвовал в гонках</w:t>
      </w:r>
    </w:p>
    <w:p w14:paraId="59AFAB35" w14:textId="4F8924BE" w:rsidR="009D379E" w:rsidRDefault="009D379E" w:rsidP="009D379E">
      <w:pPr>
        <w:pStyle w:val="22"/>
        <w:numPr>
          <w:ilvl w:val="0"/>
          <w:numId w:val="26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сколько призов получил</w:t>
      </w:r>
    </w:p>
    <w:p w14:paraId="5B536151" w14:textId="4CC9DD7C" w:rsidR="009D379E" w:rsidRDefault="009D379E" w:rsidP="009D379E">
      <w:pPr>
        <w:pStyle w:val="22"/>
        <w:numPr>
          <w:ilvl w:val="0"/>
          <w:numId w:val="26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сколько ошибок допустил при прохождении того или иного теста.</w:t>
      </w:r>
    </w:p>
    <w:p w14:paraId="28C94787" w14:textId="77777777" w:rsidR="009D379E" w:rsidRDefault="009D379E" w:rsidP="009D379E">
      <w:pPr>
        <w:pStyle w:val="22"/>
        <w:numPr>
          <w:ilvl w:val="0"/>
          <w:numId w:val="0"/>
        </w:numPr>
        <w:ind w:left="773"/>
        <w:rPr>
          <w:rFonts w:asciiTheme="minorHAnsi" w:hAnsiTheme="minorHAnsi"/>
          <w:bCs/>
          <w:color w:val="auto"/>
          <w:sz w:val="22"/>
          <w:szCs w:val="22"/>
        </w:rPr>
      </w:pPr>
    </w:p>
    <w:p w14:paraId="556FF2D1" w14:textId="325E9069" w:rsidR="009D379E" w:rsidRDefault="009D379E" w:rsidP="00C54B6E">
      <w:pPr>
        <w:pStyle w:val="22"/>
        <w:numPr>
          <w:ilvl w:val="0"/>
          <w:numId w:val="0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Также, при авторизации через </w:t>
      </w:r>
      <w:proofErr w:type="spellStart"/>
      <w:r>
        <w:rPr>
          <w:rFonts w:asciiTheme="minorHAnsi" w:hAnsiTheme="minorHAnsi"/>
          <w:bCs/>
          <w:color w:val="auto"/>
          <w:sz w:val="22"/>
          <w:szCs w:val="22"/>
        </w:rPr>
        <w:t>соц.сети</w:t>
      </w:r>
      <w:proofErr w:type="spellEnd"/>
      <w:r>
        <w:rPr>
          <w:rFonts w:asciiTheme="minorHAnsi" w:hAnsiTheme="minorHAnsi"/>
          <w:bCs/>
          <w:color w:val="auto"/>
          <w:sz w:val="22"/>
          <w:szCs w:val="22"/>
        </w:rPr>
        <w:t xml:space="preserve"> возможно получения следующих данных</w:t>
      </w:r>
    </w:p>
    <w:p w14:paraId="05C2A0FB" w14:textId="09C41A80" w:rsidR="00580A28" w:rsidRPr="00F84AE6" w:rsidRDefault="00580A28" w:rsidP="009D379E">
      <w:pPr>
        <w:pStyle w:val="22"/>
        <w:numPr>
          <w:ilvl w:val="0"/>
          <w:numId w:val="27"/>
        </w:numPr>
        <w:rPr>
          <w:rFonts w:asciiTheme="minorHAnsi" w:hAnsiTheme="minorHAnsi"/>
          <w:bCs/>
          <w:color w:val="auto"/>
          <w:sz w:val="22"/>
          <w:szCs w:val="22"/>
        </w:rPr>
      </w:pPr>
      <w:proofErr w:type="gramStart"/>
      <w:r>
        <w:rPr>
          <w:rFonts w:asciiTheme="minorHAnsi" w:hAnsiTheme="minorHAnsi"/>
          <w:bCs/>
          <w:color w:val="auto"/>
          <w:sz w:val="22"/>
          <w:szCs w:val="22"/>
          <w:lang w:val="en-US"/>
        </w:rPr>
        <w:t>email</w:t>
      </w:r>
      <w:proofErr w:type="gramEnd"/>
    </w:p>
    <w:p w14:paraId="16A66D84" w14:textId="38002703" w:rsidR="00580A28" w:rsidRDefault="00580A28" w:rsidP="009D379E">
      <w:pPr>
        <w:pStyle w:val="22"/>
        <w:numPr>
          <w:ilvl w:val="0"/>
          <w:numId w:val="27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телефон</w:t>
      </w:r>
      <w:ins w:id="23" w:author="Кристина" w:date="2015-06-08T12:25:00Z">
        <w:r w:rsidR="00F84AE6">
          <w:rPr>
            <w:rFonts w:asciiTheme="minorHAnsi" w:hAnsiTheme="minorHAnsi"/>
            <w:bCs/>
            <w:color w:val="auto"/>
            <w:sz w:val="22"/>
            <w:szCs w:val="22"/>
          </w:rPr>
          <w:t>*</w:t>
        </w:r>
      </w:ins>
    </w:p>
    <w:p w14:paraId="7E42CAEE" w14:textId="78E56C16" w:rsidR="009D379E" w:rsidRDefault="009D379E" w:rsidP="009D379E">
      <w:pPr>
        <w:pStyle w:val="22"/>
        <w:numPr>
          <w:ilvl w:val="0"/>
          <w:numId w:val="27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страна пользователя</w:t>
      </w:r>
      <w:ins w:id="24" w:author="Кристина" w:date="2015-06-08T12:25:00Z">
        <w:r w:rsidR="00F84AE6">
          <w:rPr>
            <w:rFonts w:asciiTheme="minorHAnsi" w:hAnsiTheme="minorHAnsi"/>
            <w:bCs/>
            <w:color w:val="auto"/>
            <w:sz w:val="22"/>
            <w:szCs w:val="22"/>
          </w:rPr>
          <w:t>*</w:t>
        </w:r>
      </w:ins>
      <w:r>
        <w:rPr>
          <w:rFonts w:asciiTheme="minorHAnsi" w:hAnsiTheme="minorHAnsi"/>
          <w:bCs/>
          <w:color w:val="auto"/>
          <w:sz w:val="22"/>
          <w:szCs w:val="22"/>
        </w:rPr>
        <w:t xml:space="preserve">, </w:t>
      </w:r>
    </w:p>
    <w:p w14:paraId="5BC83155" w14:textId="14708B92" w:rsidR="009D379E" w:rsidRDefault="009D379E" w:rsidP="009D379E">
      <w:pPr>
        <w:pStyle w:val="22"/>
        <w:numPr>
          <w:ilvl w:val="0"/>
          <w:numId w:val="27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пол, возраст</w:t>
      </w:r>
      <w:ins w:id="25" w:author="Кристина" w:date="2015-06-08T12:25:00Z">
        <w:r w:rsidR="00F84AE6">
          <w:rPr>
            <w:rFonts w:asciiTheme="minorHAnsi" w:hAnsiTheme="minorHAnsi"/>
            <w:bCs/>
            <w:color w:val="auto"/>
            <w:sz w:val="22"/>
            <w:szCs w:val="22"/>
          </w:rPr>
          <w:t>*</w:t>
        </w:r>
      </w:ins>
      <w:r>
        <w:rPr>
          <w:rFonts w:asciiTheme="minorHAnsi" w:hAnsiTheme="minorHAnsi"/>
          <w:bCs/>
          <w:color w:val="auto"/>
          <w:sz w:val="22"/>
          <w:szCs w:val="22"/>
        </w:rPr>
        <w:t xml:space="preserve">, </w:t>
      </w:r>
    </w:p>
    <w:p w14:paraId="49B36BA5" w14:textId="3CA71204" w:rsidR="009D379E" w:rsidRDefault="009D379E" w:rsidP="009D379E">
      <w:pPr>
        <w:pStyle w:val="22"/>
        <w:numPr>
          <w:ilvl w:val="0"/>
          <w:numId w:val="27"/>
        </w:numPr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дата рождения</w:t>
      </w:r>
      <w:ins w:id="26" w:author="Кристина" w:date="2015-06-08T12:25:00Z">
        <w:r w:rsidR="00F84AE6">
          <w:rPr>
            <w:rFonts w:asciiTheme="minorHAnsi" w:hAnsiTheme="minorHAnsi"/>
            <w:bCs/>
            <w:color w:val="auto"/>
            <w:sz w:val="22"/>
            <w:szCs w:val="22"/>
          </w:rPr>
          <w:t>*</w:t>
        </w:r>
      </w:ins>
    </w:p>
    <w:p w14:paraId="4B9C3701" w14:textId="77777777" w:rsidR="009D379E" w:rsidRDefault="009D379E" w:rsidP="009D379E">
      <w:pPr>
        <w:pStyle w:val="22"/>
        <w:numPr>
          <w:ilvl w:val="0"/>
          <w:numId w:val="0"/>
        </w:numPr>
        <w:ind w:left="720"/>
        <w:rPr>
          <w:rFonts w:asciiTheme="minorHAnsi" w:hAnsiTheme="minorHAnsi"/>
          <w:bCs/>
          <w:color w:val="auto"/>
          <w:sz w:val="22"/>
          <w:szCs w:val="22"/>
        </w:rPr>
      </w:pPr>
    </w:p>
    <w:p w14:paraId="1A2393A4" w14:textId="041681D8" w:rsidR="009D379E" w:rsidRDefault="009D379E" w:rsidP="009D379E">
      <w:pPr>
        <w:pStyle w:val="22"/>
        <w:numPr>
          <w:ilvl w:val="0"/>
          <w:numId w:val="0"/>
        </w:numPr>
        <w:ind w:left="360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*если эти данные указаны в а</w:t>
      </w:r>
      <w:r w:rsidR="005E7AD0">
        <w:rPr>
          <w:rFonts w:asciiTheme="minorHAnsi" w:hAnsiTheme="minorHAnsi"/>
          <w:bCs/>
          <w:color w:val="auto"/>
          <w:sz w:val="22"/>
          <w:szCs w:val="22"/>
        </w:rPr>
        <w:t xml:space="preserve">ккаунте пользователя в </w:t>
      </w:r>
      <w:proofErr w:type="spellStart"/>
      <w:r w:rsidR="005E7AD0">
        <w:rPr>
          <w:rFonts w:asciiTheme="minorHAnsi" w:hAnsiTheme="minorHAnsi"/>
          <w:bCs/>
          <w:color w:val="auto"/>
          <w:sz w:val="22"/>
          <w:szCs w:val="22"/>
        </w:rPr>
        <w:t>соц.сетях</w:t>
      </w:r>
      <w:proofErr w:type="spellEnd"/>
    </w:p>
    <w:p w14:paraId="1EB61DA6" w14:textId="77777777" w:rsidR="009D379E" w:rsidRPr="009D379E" w:rsidRDefault="009D379E" w:rsidP="009D379E">
      <w:pPr>
        <w:pStyle w:val="22"/>
        <w:numPr>
          <w:ilvl w:val="0"/>
          <w:numId w:val="0"/>
        </w:numPr>
        <w:ind w:left="360"/>
        <w:rPr>
          <w:rFonts w:asciiTheme="minorHAnsi" w:hAnsiTheme="minorHAnsi"/>
          <w:bCs/>
          <w:color w:val="auto"/>
          <w:sz w:val="22"/>
          <w:szCs w:val="22"/>
        </w:rPr>
      </w:pPr>
    </w:p>
    <w:p w14:paraId="4B4C424A" w14:textId="77777777" w:rsidR="009D379E" w:rsidRDefault="009D379E" w:rsidP="00C54B6E">
      <w:pPr>
        <w:pStyle w:val="22"/>
        <w:numPr>
          <w:ilvl w:val="0"/>
          <w:numId w:val="0"/>
        </w:numPr>
        <w:rPr>
          <w:rFonts w:asciiTheme="minorHAnsi" w:hAnsiTheme="minorHAnsi"/>
          <w:bCs/>
          <w:color w:val="auto"/>
          <w:sz w:val="22"/>
          <w:szCs w:val="22"/>
          <w:lang w:val="en-US"/>
        </w:rPr>
      </w:pPr>
    </w:p>
    <w:p w14:paraId="3610B548" w14:textId="77777777" w:rsidR="00132D1E" w:rsidRPr="00132D1E" w:rsidRDefault="00132D1E" w:rsidP="00C54B6E">
      <w:pPr>
        <w:pStyle w:val="22"/>
        <w:numPr>
          <w:ilvl w:val="0"/>
          <w:numId w:val="0"/>
        </w:numPr>
        <w:rPr>
          <w:rFonts w:asciiTheme="minorHAnsi" w:hAnsiTheme="minorHAnsi"/>
          <w:bCs/>
          <w:color w:val="auto"/>
          <w:sz w:val="22"/>
          <w:szCs w:val="22"/>
        </w:rPr>
      </w:pPr>
    </w:p>
    <w:p w14:paraId="5478DC90" w14:textId="42C68C86" w:rsidR="009F7FF7" w:rsidRDefault="00132D1E" w:rsidP="009F7FF7">
      <w:pPr>
        <w:rPr>
          <w:rFonts w:eastAsia="Times New Roman" w:cs="Times New Roman"/>
        </w:rPr>
      </w:pPr>
      <w:proofErr w:type="spellStart"/>
      <w:r>
        <w:rPr>
          <w:bCs/>
          <w:lang w:val="en-US"/>
        </w:rPr>
        <w:t>Возможность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модератору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осуществлять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 xml:space="preserve">электронную </w:t>
      </w:r>
      <w:proofErr w:type="spellStart"/>
      <w:r>
        <w:rPr>
          <w:bCs/>
          <w:lang w:val="en-US"/>
        </w:rPr>
        <w:t>рассылку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участникам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конкурса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путем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отправки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сообщений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на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их</w:t>
      </w:r>
      <w:proofErr w:type="spellEnd"/>
      <w:r>
        <w:rPr>
          <w:bCs/>
          <w:lang w:val="en-US"/>
        </w:rPr>
        <w:t xml:space="preserve"> email.</w:t>
      </w:r>
      <w:r w:rsidR="009F7FF7">
        <w:rPr>
          <w:bCs/>
          <w:lang w:val="en-US"/>
        </w:rPr>
        <w:t xml:space="preserve"> </w:t>
      </w:r>
      <w:r w:rsidR="009F7FF7">
        <w:rPr>
          <w:rFonts w:eastAsia="Times New Roman" w:cs="Times New Roman"/>
          <w:color w:val="000000"/>
          <w:shd w:val="clear" w:color="auto" w:fill="FFFFFF"/>
        </w:rPr>
        <w:t>Рассылка уходит с данного ящика</w:t>
      </w:r>
      <w:r w:rsidR="009F7FF7" w:rsidRPr="009F7FF7">
        <w:rPr>
          <w:rFonts w:eastAsia="Times New Roman" w:cs="Times New Roman"/>
          <w:color w:val="000000"/>
          <w:shd w:val="clear" w:color="auto" w:fill="FFFFFF"/>
        </w:rPr>
        <w:t xml:space="preserve"> -</w:t>
      </w:r>
      <w:r w:rsidR="009F7FF7" w:rsidRPr="009F7FF7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="0041381D">
        <w:fldChar w:fldCharType="begin"/>
      </w:r>
      <w:r w:rsidR="0041381D">
        <w:instrText xml:space="preserve"> HYPERLINK "mailto:contest@kaspersky.com" \t "_blank" </w:instrText>
      </w:r>
      <w:r w:rsidR="0041381D">
        <w:fldChar w:fldCharType="separate"/>
      </w:r>
      <w:r w:rsidR="009F7FF7" w:rsidRPr="009F7FF7">
        <w:rPr>
          <w:rStyle w:val="aff3"/>
          <w:rFonts w:eastAsia="Times New Roman" w:cs="Times New Roman"/>
          <w:color w:val="1C5C76"/>
          <w:shd w:val="clear" w:color="auto" w:fill="FFFFFF"/>
        </w:rPr>
        <w:t>contest@kaspersky.com</w:t>
      </w:r>
      <w:r w:rsidR="0041381D">
        <w:rPr>
          <w:rStyle w:val="aff3"/>
          <w:rFonts w:eastAsia="Times New Roman" w:cs="Times New Roman"/>
          <w:color w:val="1C5C76"/>
          <w:shd w:val="clear" w:color="auto" w:fill="FFFFFF"/>
        </w:rPr>
        <w:fldChar w:fldCharType="end"/>
      </w:r>
    </w:p>
    <w:p w14:paraId="7538C5EE" w14:textId="77777777" w:rsidR="005A4F08" w:rsidRDefault="005A4F08" w:rsidP="005D408E"/>
    <w:p w14:paraId="1E0E35D2" w14:textId="77777777" w:rsidR="005D408E" w:rsidRDefault="005D408E" w:rsidP="00117162"/>
    <w:p w14:paraId="22338498" w14:textId="77777777" w:rsidR="00551E48" w:rsidRPr="00551E48" w:rsidRDefault="00551E48" w:rsidP="00117162"/>
    <w:p w14:paraId="7C1BD530" w14:textId="7CE79556" w:rsidR="000E0E9E" w:rsidRPr="00886FB2" w:rsidRDefault="006E5EE1" w:rsidP="005E7AD0">
      <w:pPr>
        <w:spacing w:after="200" w:line="276" w:lineRule="auto"/>
      </w:pPr>
      <w:r>
        <w:br/>
      </w:r>
    </w:p>
    <w:sectPr w:rsidR="000E0E9E" w:rsidRPr="00886FB2" w:rsidSect="007C1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F6B566" w15:done="0"/>
  <w15:commentEx w15:paraId="5B150F40" w15:done="0"/>
  <w15:commentEx w15:paraId="1B47A047" w15:done="0"/>
  <w15:commentEx w15:paraId="05E4D9BA" w15:done="0"/>
  <w15:commentEx w15:paraId="5AB68E9D" w15:done="0"/>
  <w15:commentEx w15:paraId="7314ED44" w15:done="0"/>
  <w15:commentEx w15:paraId="7A791ED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334CB" w14:textId="77777777" w:rsidR="003C6EFD" w:rsidRDefault="003C6EFD" w:rsidP="00035B68">
      <w:pPr>
        <w:spacing w:after="0" w:line="240" w:lineRule="auto"/>
      </w:pPr>
      <w:r>
        <w:separator/>
      </w:r>
    </w:p>
  </w:endnote>
  <w:endnote w:type="continuationSeparator" w:id="0">
    <w:p w14:paraId="40CE82F4" w14:textId="77777777" w:rsidR="003C6EFD" w:rsidRDefault="003C6EFD" w:rsidP="0003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3D329" w14:textId="77777777" w:rsidR="003C6EFD" w:rsidRDefault="003C6EFD" w:rsidP="00035B68">
      <w:pPr>
        <w:spacing w:after="0" w:line="240" w:lineRule="auto"/>
      </w:pPr>
      <w:r>
        <w:separator/>
      </w:r>
    </w:p>
  </w:footnote>
  <w:footnote w:type="continuationSeparator" w:id="0">
    <w:p w14:paraId="78A80071" w14:textId="77777777" w:rsidR="003C6EFD" w:rsidRDefault="003C6EFD" w:rsidP="00035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2C7"/>
    <w:multiLevelType w:val="multilevel"/>
    <w:tmpl w:val="FBE4FF3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2"/>
      <w:isLgl/>
      <w:lvlText w:val="%1.%2.%3."/>
      <w:lvlJc w:val="right"/>
      <w:pPr>
        <w:ind w:left="1430" w:hanging="863"/>
      </w:pPr>
      <w:rPr>
        <w:rFonts w:hint="default"/>
        <w:b w:val="0"/>
      </w:rPr>
    </w:lvl>
    <w:lvl w:ilvl="3">
      <w:start w:val="1"/>
      <w:numFmt w:val="decimal"/>
      <w:pStyle w:val="3"/>
      <w:isLgl/>
      <w:lvlText w:val="%1.%2.%3.%4."/>
      <w:lvlJc w:val="right"/>
      <w:pPr>
        <w:ind w:left="2138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1743D7E"/>
    <w:multiLevelType w:val="hybridMultilevel"/>
    <w:tmpl w:val="5C52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145A0"/>
    <w:multiLevelType w:val="hybridMultilevel"/>
    <w:tmpl w:val="7BD4E5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85710A"/>
    <w:multiLevelType w:val="hybridMultilevel"/>
    <w:tmpl w:val="414088A8"/>
    <w:lvl w:ilvl="0" w:tplc="0996014C">
      <w:start w:val="41"/>
      <w:numFmt w:val="bullet"/>
      <w:lvlText w:val="—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710D2"/>
    <w:multiLevelType w:val="hybridMultilevel"/>
    <w:tmpl w:val="E28A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77652"/>
    <w:multiLevelType w:val="hybridMultilevel"/>
    <w:tmpl w:val="F28EBFB8"/>
    <w:lvl w:ilvl="0" w:tplc="6A9EA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B6E10"/>
    <w:multiLevelType w:val="hybridMultilevel"/>
    <w:tmpl w:val="75C2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715C6"/>
    <w:multiLevelType w:val="hybridMultilevel"/>
    <w:tmpl w:val="3B92E2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024B0C"/>
    <w:multiLevelType w:val="multilevel"/>
    <w:tmpl w:val="B52E1FC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3C70438E"/>
    <w:multiLevelType w:val="hybridMultilevel"/>
    <w:tmpl w:val="A708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85437"/>
    <w:multiLevelType w:val="hybridMultilevel"/>
    <w:tmpl w:val="3490C2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pStyle w:val="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2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73170E"/>
    <w:multiLevelType w:val="multilevel"/>
    <w:tmpl w:val="4DB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3D5F62"/>
    <w:multiLevelType w:val="multilevel"/>
    <w:tmpl w:val="D51C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453DAD"/>
    <w:multiLevelType w:val="hybridMultilevel"/>
    <w:tmpl w:val="A664DA7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>
    <w:nsid w:val="460144B4"/>
    <w:multiLevelType w:val="hybridMultilevel"/>
    <w:tmpl w:val="5074C80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F96DFC"/>
    <w:multiLevelType w:val="hybridMultilevel"/>
    <w:tmpl w:val="3C284A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D754C9"/>
    <w:multiLevelType w:val="hybridMultilevel"/>
    <w:tmpl w:val="92EA821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34E14D5"/>
    <w:multiLevelType w:val="multilevel"/>
    <w:tmpl w:val="DABA96E8"/>
    <w:lvl w:ilvl="0">
      <w:start w:val="1"/>
      <w:numFmt w:val="none"/>
      <w:lvlText w:val="1.1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2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1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●.○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●.○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●.○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●.○.%6.%7.%8.%9."/>
      <w:lvlJc w:val="right"/>
      <w:pPr>
        <w:ind w:left="6480" w:firstLine="6120"/>
      </w:pPr>
      <w:rPr>
        <w:rFonts w:hint="default"/>
        <w:u w:val="none"/>
      </w:rPr>
    </w:lvl>
  </w:abstractNum>
  <w:abstractNum w:abstractNumId="18">
    <w:nsid w:val="535F23C3"/>
    <w:multiLevelType w:val="hybridMultilevel"/>
    <w:tmpl w:val="751E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82CD7"/>
    <w:multiLevelType w:val="hybridMultilevel"/>
    <w:tmpl w:val="E766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D4765"/>
    <w:multiLevelType w:val="hybridMultilevel"/>
    <w:tmpl w:val="708C11E6"/>
    <w:lvl w:ilvl="0" w:tplc="9188A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2349B"/>
    <w:multiLevelType w:val="hybridMultilevel"/>
    <w:tmpl w:val="9D1A9A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2C5B4D"/>
    <w:multiLevelType w:val="hybridMultilevel"/>
    <w:tmpl w:val="CB28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50BFA"/>
    <w:multiLevelType w:val="hybridMultilevel"/>
    <w:tmpl w:val="C1544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DD12FC"/>
    <w:multiLevelType w:val="hybridMultilevel"/>
    <w:tmpl w:val="F35C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1D42E2"/>
    <w:multiLevelType w:val="multilevel"/>
    <w:tmpl w:val="5A76E0DC"/>
    <w:styleLink w:val="5"/>
    <w:lvl w:ilvl="0">
      <w:start w:val="1"/>
      <w:numFmt w:val="decimal"/>
      <w:lvlText w:val="%1)"/>
      <w:lvlJc w:val="left"/>
      <w:pPr>
        <w:tabs>
          <w:tab w:val="num" w:pos="330"/>
        </w:tabs>
        <w:ind w:left="33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1">
      <w:start w:val="1"/>
      <w:numFmt w:val="decimal"/>
      <w:lvlText w:val="%2)"/>
      <w:lvlJc w:val="left"/>
      <w:pPr>
        <w:tabs>
          <w:tab w:val="num" w:pos="690"/>
        </w:tabs>
        <w:ind w:left="69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2">
      <w:start w:val="1"/>
      <w:numFmt w:val="decimal"/>
      <w:lvlText w:val="%3)"/>
      <w:lvlJc w:val="left"/>
      <w:pPr>
        <w:tabs>
          <w:tab w:val="num" w:pos="1050"/>
        </w:tabs>
        <w:ind w:left="105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3">
      <w:start w:val="1"/>
      <w:numFmt w:val="decimal"/>
      <w:lvlText w:val="%4)"/>
      <w:lvlJc w:val="left"/>
      <w:pPr>
        <w:tabs>
          <w:tab w:val="num" w:pos="1410"/>
        </w:tabs>
        <w:ind w:left="141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4">
      <w:start w:val="1"/>
      <w:numFmt w:val="decimal"/>
      <w:lvlText w:val="%5)"/>
      <w:lvlJc w:val="left"/>
      <w:pPr>
        <w:tabs>
          <w:tab w:val="num" w:pos="1770"/>
        </w:tabs>
        <w:ind w:left="177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5">
      <w:start w:val="1"/>
      <w:numFmt w:val="decimal"/>
      <w:lvlText w:val="%6)"/>
      <w:lvlJc w:val="left"/>
      <w:pPr>
        <w:tabs>
          <w:tab w:val="num" w:pos="2130"/>
        </w:tabs>
        <w:ind w:left="213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6">
      <w:start w:val="1"/>
      <w:numFmt w:val="decimal"/>
      <w:lvlText w:val="%7)"/>
      <w:lvlJc w:val="left"/>
      <w:pPr>
        <w:tabs>
          <w:tab w:val="num" w:pos="2490"/>
        </w:tabs>
        <w:ind w:left="249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7">
      <w:start w:val="1"/>
      <w:numFmt w:val="decimal"/>
      <w:lvlText w:val="%8)"/>
      <w:lvlJc w:val="left"/>
      <w:pPr>
        <w:tabs>
          <w:tab w:val="num" w:pos="2850"/>
        </w:tabs>
        <w:ind w:left="285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8">
      <w:start w:val="1"/>
      <w:numFmt w:val="decimal"/>
      <w:lvlText w:val="%9)"/>
      <w:lvlJc w:val="left"/>
      <w:pPr>
        <w:tabs>
          <w:tab w:val="num" w:pos="3210"/>
        </w:tabs>
        <w:ind w:left="321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</w:abstractNum>
  <w:abstractNum w:abstractNumId="26">
    <w:nsid w:val="7F1D57A0"/>
    <w:multiLevelType w:val="hybridMultilevel"/>
    <w:tmpl w:val="C890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A506A"/>
    <w:multiLevelType w:val="hybridMultilevel"/>
    <w:tmpl w:val="E28A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27"/>
  </w:num>
  <w:num w:numId="5">
    <w:abstractNumId w:val="2"/>
  </w:num>
  <w:num w:numId="6">
    <w:abstractNumId w:val="1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"/>
  </w:num>
  <w:num w:numId="12">
    <w:abstractNumId w:val="25"/>
  </w:num>
  <w:num w:numId="13">
    <w:abstractNumId w:val="3"/>
  </w:num>
  <w:num w:numId="1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5"/>
  </w:num>
  <w:num w:numId="16">
    <w:abstractNumId w:val="20"/>
  </w:num>
  <w:num w:numId="17">
    <w:abstractNumId w:val="8"/>
  </w:num>
  <w:num w:numId="18">
    <w:abstractNumId w:val="17"/>
  </w:num>
  <w:num w:numId="19">
    <w:abstractNumId w:val="0"/>
  </w:num>
  <w:num w:numId="20">
    <w:abstractNumId w:val="26"/>
  </w:num>
  <w:num w:numId="21">
    <w:abstractNumId w:val="24"/>
  </w:num>
  <w:num w:numId="22">
    <w:abstractNumId w:val="6"/>
  </w:num>
  <w:num w:numId="23">
    <w:abstractNumId w:val="19"/>
  </w:num>
  <w:num w:numId="24">
    <w:abstractNumId w:val="22"/>
  </w:num>
  <w:num w:numId="25">
    <w:abstractNumId w:val="9"/>
  </w:num>
  <w:num w:numId="26">
    <w:abstractNumId w:val="13"/>
  </w:num>
  <w:num w:numId="27">
    <w:abstractNumId w:val="18"/>
  </w:num>
  <w:num w:numId="28">
    <w:abstractNumId w:val="1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48"/>
    <w:rsid w:val="00035B68"/>
    <w:rsid w:val="00040AA5"/>
    <w:rsid w:val="00042B02"/>
    <w:rsid w:val="000514BE"/>
    <w:rsid w:val="00063477"/>
    <w:rsid w:val="00073C77"/>
    <w:rsid w:val="000B728C"/>
    <w:rsid w:val="000D44B9"/>
    <w:rsid w:val="000D6A73"/>
    <w:rsid w:val="000D75FC"/>
    <w:rsid w:val="000E0E9E"/>
    <w:rsid w:val="000F0F61"/>
    <w:rsid w:val="000F205D"/>
    <w:rsid w:val="001007D3"/>
    <w:rsid w:val="00117162"/>
    <w:rsid w:val="00132D1E"/>
    <w:rsid w:val="001341DA"/>
    <w:rsid w:val="001342CF"/>
    <w:rsid w:val="001374F8"/>
    <w:rsid w:val="00153BD2"/>
    <w:rsid w:val="00186E71"/>
    <w:rsid w:val="00192F20"/>
    <w:rsid w:val="0019788F"/>
    <w:rsid w:val="001F286B"/>
    <w:rsid w:val="0020269D"/>
    <w:rsid w:val="002055E2"/>
    <w:rsid w:val="00233780"/>
    <w:rsid w:val="00241AFE"/>
    <w:rsid w:val="00241CE7"/>
    <w:rsid w:val="00242C1F"/>
    <w:rsid w:val="002569BA"/>
    <w:rsid w:val="00280A74"/>
    <w:rsid w:val="002A3EA8"/>
    <w:rsid w:val="002A5C59"/>
    <w:rsid w:val="002A5EF9"/>
    <w:rsid w:val="002E7E35"/>
    <w:rsid w:val="00301938"/>
    <w:rsid w:val="00312DDC"/>
    <w:rsid w:val="003306F5"/>
    <w:rsid w:val="00331EE8"/>
    <w:rsid w:val="00334CC6"/>
    <w:rsid w:val="00340D8F"/>
    <w:rsid w:val="00341123"/>
    <w:rsid w:val="00344288"/>
    <w:rsid w:val="003454D8"/>
    <w:rsid w:val="003546B7"/>
    <w:rsid w:val="003558F1"/>
    <w:rsid w:val="00355F92"/>
    <w:rsid w:val="00363602"/>
    <w:rsid w:val="00370F15"/>
    <w:rsid w:val="00375F6A"/>
    <w:rsid w:val="00391096"/>
    <w:rsid w:val="003936FA"/>
    <w:rsid w:val="003A1193"/>
    <w:rsid w:val="003A52FE"/>
    <w:rsid w:val="003C6EFD"/>
    <w:rsid w:val="003D06FF"/>
    <w:rsid w:val="003D0E39"/>
    <w:rsid w:val="003D26F1"/>
    <w:rsid w:val="00400BF7"/>
    <w:rsid w:val="004106EB"/>
    <w:rsid w:val="0041381D"/>
    <w:rsid w:val="00427106"/>
    <w:rsid w:val="004445C8"/>
    <w:rsid w:val="00446E34"/>
    <w:rsid w:val="00450578"/>
    <w:rsid w:val="00460EE4"/>
    <w:rsid w:val="00465B79"/>
    <w:rsid w:val="00472FFE"/>
    <w:rsid w:val="00483410"/>
    <w:rsid w:val="00483DAB"/>
    <w:rsid w:val="004A0D20"/>
    <w:rsid w:val="004A1332"/>
    <w:rsid w:val="004A2E92"/>
    <w:rsid w:val="004B3B4C"/>
    <w:rsid w:val="004D0C2F"/>
    <w:rsid w:val="004F01D1"/>
    <w:rsid w:val="0050335C"/>
    <w:rsid w:val="005264FF"/>
    <w:rsid w:val="00534D21"/>
    <w:rsid w:val="00537916"/>
    <w:rsid w:val="00546AF4"/>
    <w:rsid w:val="00551E48"/>
    <w:rsid w:val="005656FF"/>
    <w:rsid w:val="00580A28"/>
    <w:rsid w:val="00591451"/>
    <w:rsid w:val="005932F9"/>
    <w:rsid w:val="00596A9F"/>
    <w:rsid w:val="005A4F08"/>
    <w:rsid w:val="005B6A61"/>
    <w:rsid w:val="005C7510"/>
    <w:rsid w:val="005D11DC"/>
    <w:rsid w:val="005D408E"/>
    <w:rsid w:val="005E7AD0"/>
    <w:rsid w:val="005F2023"/>
    <w:rsid w:val="005F2B33"/>
    <w:rsid w:val="00642655"/>
    <w:rsid w:val="00657912"/>
    <w:rsid w:val="00661737"/>
    <w:rsid w:val="00664376"/>
    <w:rsid w:val="00664EA4"/>
    <w:rsid w:val="0067709A"/>
    <w:rsid w:val="006A3337"/>
    <w:rsid w:val="006B3DAE"/>
    <w:rsid w:val="006D51EF"/>
    <w:rsid w:val="006D564A"/>
    <w:rsid w:val="006E5699"/>
    <w:rsid w:val="006E5EE1"/>
    <w:rsid w:val="006E70D4"/>
    <w:rsid w:val="006F76F9"/>
    <w:rsid w:val="006F7EEB"/>
    <w:rsid w:val="00712149"/>
    <w:rsid w:val="00713B93"/>
    <w:rsid w:val="0073077D"/>
    <w:rsid w:val="00760D7C"/>
    <w:rsid w:val="007828D9"/>
    <w:rsid w:val="007C10D0"/>
    <w:rsid w:val="007C1EF3"/>
    <w:rsid w:val="007C41B9"/>
    <w:rsid w:val="0081193C"/>
    <w:rsid w:val="008148EE"/>
    <w:rsid w:val="008368BA"/>
    <w:rsid w:val="0084563C"/>
    <w:rsid w:val="00846345"/>
    <w:rsid w:val="00854701"/>
    <w:rsid w:val="00860B3D"/>
    <w:rsid w:val="00886FB2"/>
    <w:rsid w:val="008E021A"/>
    <w:rsid w:val="008E06E9"/>
    <w:rsid w:val="008E1774"/>
    <w:rsid w:val="008E3E37"/>
    <w:rsid w:val="00900B3F"/>
    <w:rsid w:val="0090113B"/>
    <w:rsid w:val="0095196A"/>
    <w:rsid w:val="0096094A"/>
    <w:rsid w:val="00972DC2"/>
    <w:rsid w:val="00983B8E"/>
    <w:rsid w:val="009A200B"/>
    <w:rsid w:val="009B53FF"/>
    <w:rsid w:val="009B6B44"/>
    <w:rsid w:val="009D379E"/>
    <w:rsid w:val="009E4FAC"/>
    <w:rsid w:val="009F3CE8"/>
    <w:rsid w:val="009F462D"/>
    <w:rsid w:val="009F7FF7"/>
    <w:rsid w:val="00A06EEC"/>
    <w:rsid w:val="00A1664F"/>
    <w:rsid w:val="00A30B46"/>
    <w:rsid w:val="00A5157A"/>
    <w:rsid w:val="00A5168F"/>
    <w:rsid w:val="00A518D2"/>
    <w:rsid w:val="00A536EC"/>
    <w:rsid w:val="00A84822"/>
    <w:rsid w:val="00A9161F"/>
    <w:rsid w:val="00A91EB9"/>
    <w:rsid w:val="00AA5FF6"/>
    <w:rsid w:val="00AA652E"/>
    <w:rsid w:val="00AC5972"/>
    <w:rsid w:val="00AE2B6B"/>
    <w:rsid w:val="00AF0315"/>
    <w:rsid w:val="00AF120A"/>
    <w:rsid w:val="00B12B8E"/>
    <w:rsid w:val="00B22F42"/>
    <w:rsid w:val="00B24AA5"/>
    <w:rsid w:val="00B31640"/>
    <w:rsid w:val="00B42B8A"/>
    <w:rsid w:val="00B44EB0"/>
    <w:rsid w:val="00B9040F"/>
    <w:rsid w:val="00B915B3"/>
    <w:rsid w:val="00B91A33"/>
    <w:rsid w:val="00B91FCD"/>
    <w:rsid w:val="00BC361D"/>
    <w:rsid w:val="00BC4140"/>
    <w:rsid w:val="00BE6F2A"/>
    <w:rsid w:val="00C203BB"/>
    <w:rsid w:val="00C47461"/>
    <w:rsid w:val="00C54B6E"/>
    <w:rsid w:val="00C6171E"/>
    <w:rsid w:val="00C649E6"/>
    <w:rsid w:val="00C77145"/>
    <w:rsid w:val="00C873A5"/>
    <w:rsid w:val="00CB6D34"/>
    <w:rsid w:val="00CC1158"/>
    <w:rsid w:val="00CC20F2"/>
    <w:rsid w:val="00CC6E50"/>
    <w:rsid w:val="00CD0FFF"/>
    <w:rsid w:val="00CE6AC5"/>
    <w:rsid w:val="00CE71A1"/>
    <w:rsid w:val="00D0169D"/>
    <w:rsid w:val="00D01848"/>
    <w:rsid w:val="00D14A65"/>
    <w:rsid w:val="00D17193"/>
    <w:rsid w:val="00D23686"/>
    <w:rsid w:val="00D42FAF"/>
    <w:rsid w:val="00D51250"/>
    <w:rsid w:val="00D645F7"/>
    <w:rsid w:val="00D70E2F"/>
    <w:rsid w:val="00D81BBB"/>
    <w:rsid w:val="00D87927"/>
    <w:rsid w:val="00D87BCB"/>
    <w:rsid w:val="00D91612"/>
    <w:rsid w:val="00DB0E0B"/>
    <w:rsid w:val="00DB6C71"/>
    <w:rsid w:val="00DC2997"/>
    <w:rsid w:val="00DE277B"/>
    <w:rsid w:val="00DF5DC1"/>
    <w:rsid w:val="00E137F2"/>
    <w:rsid w:val="00E2458E"/>
    <w:rsid w:val="00E40E1D"/>
    <w:rsid w:val="00E44840"/>
    <w:rsid w:val="00E6650A"/>
    <w:rsid w:val="00E66566"/>
    <w:rsid w:val="00E66DF3"/>
    <w:rsid w:val="00EA67D5"/>
    <w:rsid w:val="00EB7FB0"/>
    <w:rsid w:val="00EC1D4A"/>
    <w:rsid w:val="00ED4D69"/>
    <w:rsid w:val="00EF7024"/>
    <w:rsid w:val="00F008AE"/>
    <w:rsid w:val="00F03F62"/>
    <w:rsid w:val="00F055BD"/>
    <w:rsid w:val="00F23A69"/>
    <w:rsid w:val="00F25839"/>
    <w:rsid w:val="00F479D7"/>
    <w:rsid w:val="00F84AE6"/>
    <w:rsid w:val="00FA5906"/>
    <w:rsid w:val="00FB5670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E6D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368BA"/>
    <w:pPr>
      <w:spacing w:after="180" w:line="274" w:lineRule="auto"/>
    </w:pPr>
  </w:style>
  <w:style w:type="paragraph" w:styleId="1">
    <w:name w:val="heading 1"/>
    <w:basedOn w:val="a1"/>
    <w:next w:val="a1"/>
    <w:link w:val="10"/>
    <w:uiPriority w:val="9"/>
    <w:qFormat/>
    <w:rsid w:val="00D645F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paragraph" w:styleId="21">
    <w:name w:val="heading 2"/>
    <w:basedOn w:val="a1"/>
    <w:next w:val="a1"/>
    <w:link w:val="23"/>
    <w:autoRedefine/>
    <w:uiPriority w:val="9"/>
    <w:unhideWhenUsed/>
    <w:qFormat/>
    <w:rsid w:val="00D14A65"/>
    <w:pPr>
      <w:keepNext/>
      <w:keepLines/>
      <w:pBdr>
        <w:bottom w:val="single" w:sz="4" w:space="1" w:color="8DB3E2" w:themeColor="text2" w:themeTint="66"/>
      </w:pBdr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5B3D7" w:themeColor="accent1" w:themeTint="99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8368B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368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8368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368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368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368B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368B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106EB"/>
    <w:rPr>
      <w:sz w:val="16"/>
      <w:szCs w:val="16"/>
    </w:rPr>
  </w:style>
  <w:style w:type="paragraph" w:styleId="a6">
    <w:name w:val="annotation text"/>
    <w:basedOn w:val="a1"/>
    <w:link w:val="a7"/>
    <w:uiPriority w:val="99"/>
    <w:semiHidden/>
    <w:unhideWhenUsed/>
    <w:rsid w:val="004106EB"/>
    <w:pPr>
      <w:spacing w:line="240" w:lineRule="auto"/>
    </w:pPr>
    <w:rPr>
      <w:sz w:val="20"/>
      <w:szCs w:val="20"/>
    </w:rPr>
  </w:style>
  <w:style w:type="character" w:customStyle="1" w:styleId="a7">
    <w:name w:val="Текст комментария Знак"/>
    <w:basedOn w:val="a2"/>
    <w:link w:val="a6"/>
    <w:uiPriority w:val="99"/>
    <w:semiHidden/>
    <w:rsid w:val="004106E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106E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106EB"/>
    <w:rPr>
      <w:b/>
      <w:bCs/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41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4106EB"/>
    <w:rPr>
      <w:rFonts w:ascii="Tahoma" w:hAnsi="Tahoma" w:cs="Tahoma"/>
      <w:sz w:val="16"/>
      <w:szCs w:val="16"/>
    </w:rPr>
  </w:style>
  <w:style w:type="paragraph" w:styleId="ac">
    <w:name w:val="footnote text"/>
    <w:basedOn w:val="a1"/>
    <w:link w:val="ad"/>
    <w:uiPriority w:val="99"/>
    <w:unhideWhenUsed/>
    <w:rsid w:val="00035B68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rsid w:val="00035B68"/>
    <w:rPr>
      <w:sz w:val="20"/>
      <w:szCs w:val="20"/>
    </w:rPr>
  </w:style>
  <w:style w:type="character" w:styleId="ae">
    <w:name w:val="footnote reference"/>
    <w:basedOn w:val="a2"/>
    <w:uiPriority w:val="99"/>
    <w:semiHidden/>
    <w:unhideWhenUsed/>
    <w:rsid w:val="00035B68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rsid w:val="00D645F7"/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character" w:customStyle="1" w:styleId="23">
    <w:name w:val="Заголовок 2 Знак"/>
    <w:basedOn w:val="a2"/>
    <w:link w:val="21"/>
    <w:uiPriority w:val="9"/>
    <w:rsid w:val="00D14A65"/>
    <w:rPr>
      <w:rFonts w:asciiTheme="majorHAnsi" w:eastAsiaTheme="majorEastAsia" w:hAnsiTheme="majorHAnsi" w:cstheme="majorBidi"/>
      <w:b/>
      <w:bCs/>
      <w:color w:val="95B3D7" w:themeColor="accent1" w:themeTint="99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sid w:val="008368BA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368B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1">
    <w:name w:val="Заголовок 5 Знак"/>
    <w:basedOn w:val="a2"/>
    <w:link w:val="50"/>
    <w:uiPriority w:val="9"/>
    <w:semiHidden/>
    <w:rsid w:val="008368BA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2"/>
    <w:link w:val="6"/>
    <w:uiPriority w:val="9"/>
    <w:semiHidden/>
    <w:rsid w:val="008368B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2"/>
    <w:link w:val="7"/>
    <w:uiPriority w:val="9"/>
    <w:semiHidden/>
    <w:rsid w:val="008368BA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2"/>
    <w:link w:val="8"/>
    <w:uiPriority w:val="9"/>
    <w:semiHidden/>
    <w:rsid w:val="008368B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368B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">
    <w:name w:val="caption"/>
    <w:basedOn w:val="a1"/>
    <w:next w:val="a1"/>
    <w:uiPriority w:val="35"/>
    <w:unhideWhenUsed/>
    <w:qFormat/>
    <w:rsid w:val="008368BA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f0">
    <w:name w:val="Title"/>
    <w:basedOn w:val="a1"/>
    <w:next w:val="a1"/>
    <w:link w:val="af1"/>
    <w:uiPriority w:val="10"/>
    <w:qFormat/>
    <w:rsid w:val="008368B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character" w:customStyle="1" w:styleId="af1">
    <w:name w:val="Название Знак"/>
    <w:basedOn w:val="a2"/>
    <w:link w:val="af0"/>
    <w:uiPriority w:val="10"/>
    <w:rsid w:val="008368BA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paragraph" w:styleId="af2">
    <w:name w:val="Subtitle"/>
    <w:basedOn w:val="a1"/>
    <w:next w:val="a1"/>
    <w:link w:val="af3"/>
    <w:uiPriority w:val="11"/>
    <w:qFormat/>
    <w:rsid w:val="008368BA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</w:rPr>
  </w:style>
  <w:style w:type="character" w:customStyle="1" w:styleId="af3">
    <w:name w:val="Подзаголовок Знак"/>
    <w:basedOn w:val="a2"/>
    <w:link w:val="af2"/>
    <w:uiPriority w:val="11"/>
    <w:rsid w:val="008368BA"/>
    <w:rPr>
      <w:rFonts w:eastAsiaTheme="majorEastAsia" w:cstheme="majorBidi"/>
      <w:iCs/>
      <w:color w:val="265898" w:themeColor="text2" w:themeTint="E6"/>
      <w:sz w:val="32"/>
      <w:szCs w:val="24"/>
      <w:lang w:bidi="hi-IN"/>
    </w:rPr>
  </w:style>
  <w:style w:type="character" w:styleId="af4">
    <w:name w:val="Strong"/>
    <w:basedOn w:val="a2"/>
    <w:uiPriority w:val="22"/>
    <w:qFormat/>
    <w:rsid w:val="008368BA"/>
    <w:rPr>
      <w:b/>
      <w:bCs/>
      <w:color w:val="265898" w:themeColor="text2" w:themeTint="E6"/>
    </w:rPr>
  </w:style>
  <w:style w:type="character" w:styleId="af5">
    <w:name w:val="Emphasis"/>
    <w:basedOn w:val="a2"/>
    <w:uiPriority w:val="20"/>
    <w:qFormat/>
    <w:rsid w:val="008368BA"/>
    <w:rPr>
      <w:b w:val="0"/>
      <w:i/>
      <w:iCs/>
      <w:color w:val="1F497D" w:themeColor="text2"/>
    </w:rPr>
  </w:style>
  <w:style w:type="paragraph" w:styleId="af6">
    <w:name w:val="No Spacing"/>
    <w:link w:val="af7"/>
    <w:uiPriority w:val="1"/>
    <w:qFormat/>
    <w:rsid w:val="008368BA"/>
    <w:pPr>
      <w:spacing w:after="0" w:line="240" w:lineRule="auto"/>
    </w:pPr>
  </w:style>
  <w:style w:type="character" w:customStyle="1" w:styleId="af7">
    <w:name w:val="Без интервала Знак"/>
    <w:basedOn w:val="a2"/>
    <w:link w:val="af6"/>
    <w:uiPriority w:val="1"/>
    <w:rsid w:val="008368BA"/>
  </w:style>
  <w:style w:type="paragraph" w:styleId="af8">
    <w:name w:val="List Paragraph"/>
    <w:basedOn w:val="a1"/>
    <w:uiPriority w:val="34"/>
    <w:qFormat/>
    <w:rsid w:val="008368BA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9">
    <w:name w:val="Quote"/>
    <w:basedOn w:val="a1"/>
    <w:next w:val="a1"/>
    <w:link w:val="afa"/>
    <w:uiPriority w:val="29"/>
    <w:qFormat/>
    <w:rsid w:val="008368BA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afa">
    <w:name w:val="Цитата Знак"/>
    <w:basedOn w:val="a2"/>
    <w:link w:val="af9"/>
    <w:uiPriority w:val="29"/>
    <w:rsid w:val="008368BA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fb">
    <w:name w:val="Intense Quote"/>
    <w:basedOn w:val="a1"/>
    <w:next w:val="a1"/>
    <w:link w:val="afc"/>
    <w:uiPriority w:val="30"/>
    <w:qFormat/>
    <w:rsid w:val="008368BA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customStyle="1" w:styleId="afc">
    <w:name w:val="Выделенная цитата Знак"/>
    <w:basedOn w:val="a2"/>
    <w:link w:val="afb"/>
    <w:uiPriority w:val="30"/>
    <w:rsid w:val="008368BA"/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styleId="afd">
    <w:name w:val="Subtle Emphasis"/>
    <w:basedOn w:val="a2"/>
    <w:uiPriority w:val="19"/>
    <w:qFormat/>
    <w:rsid w:val="008368BA"/>
    <w:rPr>
      <w:i/>
      <w:iCs/>
      <w:color w:val="000000"/>
    </w:rPr>
  </w:style>
  <w:style w:type="character" w:styleId="afe">
    <w:name w:val="Intense Emphasis"/>
    <w:basedOn w:val="a2"/>
    <w:uiPriority w:val="21"/>
    <w:qFormat/>
    <w:rsid w:val="008368BA"/>
    <w:rPr>
      <w:b/>
      <w:bCs/>
      <w:i/>
      <w:iCs/>
      <w:color w:val="1F497D" w:themeColor="text2"/>
    </w:rPr>
  </w:style>
  <w:style w:type="character" w:styleId="aff">
    <w:name w:val="Subtle Reference"/>
    <w:basedOn w:val="a2"/>
    <w:uiPriority w:val="31"/>
    <w:qFormat/>
    <w:rsid w:val="008368BA"/>
    <w:rPr>
      <w:smallCaps/>
      <w:color w:val="000000"/>
      <w:u w:val="single"/>
    </w:rPr>
  </w:style>
  <w:style w:type="character" w:styleId="aff0">
    <w:name w:val="Intense Reference"/>
    <w:basedOn w:val="a2"/>
    <w:uiPriority w:val="32"/>
    <w:qFormat/>
    <w:rsid w:val="008368BA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f1">
    <w:name w:val="Book Title"/>
    <w:basedOn w:val="a2"/>
    <w:uiPriority w:val="33"/>
    <w:qFormat/>
    <w:rsid w:val="008368BA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f2">
    <w:name w:val="TOC Heading"/>
    <w:basedOn w:val="1"/>
    <w:next w:val="a1"/>
    <w:uiPriority w:val="39"/>
    <w:semiHidden/>
    <w:unhideWhenUsed/>
    <w:qFormat/>
    <w:rsid w:val="008368BA"/>
    <w:pPr>
      <w:spacing w:before="480" w:line="264" w:lineRule="auto"/>
      <w:outlineLvl w:val="9"/>
    </w:pPr>
    <w:rPr>
      <w:b/>
    </w:rPr>
  </w:style>
  <w:style w:type="character" w:styleId="aff3">
    <w:name w:val="Hyperlink"/>
    <w:basedOn w:val="a2"/>
    <w:uiPriority w:val="99"/>
    <w:unhideWhenUsed/>
    <w:rsid w:val="008E021A"/>
    <w:rPr>
      <w:color w:val="0000FF"/>
      <w:u w:val="single"/>
    </w:rPr>
  </w:style>
  <w:style w:type="paragraph" w:styleId="aff4">
    <w:name w:val="Body Text"/>
    <w:basedOn w:val="a1"/>
    <w:link w:val="aff5"/>
    <w:semiHidden/>
    <w:unhideWhenUsed/>
    <w:rsid w:val="00C77145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eastAsia="ru-RU"/>
    </w:rPr>
  </w:style>
  <w:style w:type="character" w:customStyle="1" w:styleId="aff5">
    <w:name w:val="Основной текст Знак"/>
    <w:basedOn w:val="a2"/>
    <w:link w:val="aff4"/>
    <w:semiHidden/>
    <w:rsid w:val="00C77145"/>
    <w:rPr>
      <w:rFonts w:ascii="Tahoma" w:eastAsia="Times New Roman" w:hAnsi="Tahoma" w:cs="Tahoma"/>
      <w:sz w:val="20"/>
      <w:szCs w:val="24"/>
      <w:lang w:eastAsia="ru-RU"/>
    </w:rPr>
  </w:style>
  <w:style w:type="character" w:styleId="aff6">
    <w:name w:val="FollowedHyperlink"/>
    <w:basedOn w:val="a2"/>
    <w:uiPriority w:val="99"/>
    <w:semiHidden/>
    <w:unhideWhenUsed/>
    <w:rsid w:val="00331EE8"/>
    <w:rPr>
      <w:color w:val="800080" w:themeColor="followedHyperlink"/>
      <w:u w:val="single"/>
    </w:rPr>
  </w:style>
  <w:style w:type="paragraph" w:styleId="aff7">
    <w:name w:val="endnote text"/>
    <w:basedOn w:val="a1"/>
    <w:link w:val="aff8"/>
    <w:uiPriority w:val="99"/>
    <w:semiHidden/>
    <w:unhideWhenUsed/>
    <w:rsid w:val="00DC2997"/>
    <w:pPr>
      <w:spacing w:after="0" w:line="240" w:lineRule="auto"/>
    </w:pPr>
    <w:rPr>
      <w:sz w:val="20"/>
      <w:szCs w:val="20"/>
    </w:rPr>
  </w:style>
  <w:style w:type="character" w:customStyle="1" w:styleId="aff8">
    <w:name w:val="Текст концевой сноски Знак"/>
    <w:basedOn w:val="a2"/>
    <w:link w:val="aff7"/>
    <w:uiPriority w:val="99"/>
    <w:semiHidden/>
    <w:rsid w:val="00DC2997"/>
    <w:rPr>
      <w:sz w:val="20"/>
      <w:szCs w:val="20"/>
    </w:rPr>
  </w:style>
  <w:style w:type="character" w:styleId="aff9">
    <w:name w:val="endnote reference"/>
    <w:basedOn w:val="a2"/>
    <w:uiPriority w:val="99"/>
    <w:semiHidden/>
    <w:unhideWhenUsed/>
    <w:rsid w:val="00DC2997"/>
    <w:rPr>
      <w:vertAlign w:val="superscript"/>
    </w:rPr>
  </w:style>
  <w:style w:type="paragraph" w:customStyle="1" w:styleId="Affa">
    <w:name w:val="Текстовый блок A"/>
    <w:rsid w:val="00DF5DC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Arial Unicode MS"/>
      <w:color w:val="000000"/>
      <w:u w:color="000000"/>
      <w:bdr w:val="nil"/>
      <w:lang w:eastAsia="ru-RU"/>
    </w:rPr>
  </w:style>
  <w:style w:type="numbering" w:customStyle="1" w:styleId="5">
    <w:name w:val="Импортированный стиль 5"/>
    <w:rsid w:val="00DF5DC1"/>
    <w:pPr>
      <w:numPr>
        <w:numId w:val="12"/>
      </w:numPr>
    </w:pPr>
  </w:style>
  <w:style w:type="paragraph" w:customStyle="1" w:styleId="11">
    <w:name w:val="Обычный1"/>
    <w:link w:val="12"/>
    <w:rsid w:val="001342CF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a">
    <w:name w:val="ТЗ сайт СС_Заголовок"/>
    <w:basedOn w:val="7"/>
    <w:qFormat/>
    <w:rsid w:val="001342CF"/>
    <w:pPr>
      <w:numPr>
        <w:numId w:val="19"/>
      </w:numPr>
      <w:spacing w:before="0" w:line="240" w:lineRule="auto"/>
      <w:jc w:val="both"/>
    </w:pPr>
    <w:rPr>
      <w:rFonts w:ascii="Times New Roman" w:hAnsi="Times New Roman" w:cs="Times New Roman"/>
      <w:b/>
      <w:i w:val="0"/>
      <w:color w:val="4F81BD" w:themeColor="accent1"/>
      <w:sz w:val="24"/>
      <w:szCs w:val="24"/>
      <w:lang w:val="en-US" w:eastAsia="ru-RU"/>
    </w:rPr>
  </w:style>
  <w:style w:type="paragraph" w:customStyle="1" w:styleId="a0">
    <w:name w:val="ТЗ сайт СС_подзаголовок"/>
    <w:basedOn w:val="11"/>
    <w:rsid w:val="001342CF"/>
    <w:pPr>
      <w:numPr>
        <w:ilvl w:val="1"/>
        <w:numId w:val="19"/>
      </w:numPr>
      <w:tabs>
        <w:tab w:val="num" w:pos="360"/>
        <w:tab w:val="num" w:pos="1440"/>
      </w:tabs>
      <w:spacing w:line="240" w:lineRule="auto"/>
      <w:ind w:left="0" w:firstLine="0"/>
      <w:contextualSpacing/>
      <w:jc w:val="both"/>
    </w:pPr>
    <w:rPr>
      <w:rFonts w:ascii="Times New Roman" w:eastAsia="Times New Roman" w:hAnsi="Times New Roman" w:cs="Times New Roman"/>
      <w:b/>
      <w:color w:val="262626" w:themeColor="text1" w:themeTint="D9"/>
      <w:sz w:val="24"/>
      <w:szCs w:val="24"/>
    </w:rPr>
  </w:style>
  <w:style w:type="character" w:customStyle="1" w:styleId="12">
    <w:name w:val="Обычный1 Знак"/>
    <w:basedOn w:val="a2"/>
    <w:link w:val="11"/>
    <w:rsid w:val="001342CF"/>
    <w:rPr>
      <w:rFonts w:ascii="Arial" w:eastAsia="Arial" w:hAnsi="Arial" w:cs="Arial"/>
      <w:color w:val="000000"/>
      <w:szCs w:val="20"/>
      <w:lang w:eastAsia="ru-RU"/>
    </w:rPr>
  </w:style>
  <w:style w:type="paragraph" w:customStyle="1" w:styleId="2">
    <w:name w:val="ТЗ сайт СС_нумерованный список_2"/>
    <w:basedOn w:val="a0"/>
    <w:qFormat/>
    <w:rsid w:val="001342CF"/>
    <w:pPr>
      <w:numPr>
        <w:ilvl w:val="2"/>
      </w:numPr>
      <w:tabs>
        <w:tab w:val="num" w:pos="360"/>
        <w:tab w:val="num" w:pos="1440"/>
        <w:tab w:val="num" w:pos="2160"/>
      </w:tabs>
      <w:ind w:left="2160" w:hanging="180"/>
    </w:pPr>
    <w:rPr>
      <w:b w:val="0"/>
    </w:rPr>
  </w:style>
  <w:style w:type="paragraph" w:customStyle="1" w:styleId="20">
    <w:name w:val="ТЗ сайт СС_подзаголовок_2"/>
    <w:basedOn w:val="a1"/>
    <w:link w:val="24"/>
    <w:qFormat/>
    <w:rsid w:val="001342CF"/>
    <w:pPr>
      <w:numPr>
        <w:ilvl w:val="1"/>
        <w:numId w:val="8"/>
      </w:numPr>
      <w:spacing w:after="0" w:line="240" w:lineRule="auto"/>
      <w:ind w:left="1276" w:hanging="567"/>
      <w:contextualSpacing/>
      <w:jc w:val="both"/>
    </w:pPr>
    <w:rPr>
      <w:rFonts w:ascii="Times New Roman" w:eastAsia="Times New Roman" w:hAnsi="Times New Roman" w:cs="Times New Roman"/>
      <w:b/>
      <w:color w:val="262626" w:themeColor="text1" w:themeTint="D9"/>
      <w:sz w:val="24"/>
      <w:szCs w:val="24"/>
      <w:lang w:eastAsia="ru-RU"/>
    </w:rPr>
  </w:style>
  <w:style w:type="character" w:customStyle="1" w:styleId="24">
    <w:name w:val="ТЗ сайт СС_подзаголовок_2 Знак"/>
    <w:basedOn w:val="a2"/>
    <w:link w:val="20"/>
    <w:rsid w:val="001342CF"/>
    <w:rPr>
      <w:rFonts w:ascii="Times New Roman" w:eastAsia="Times New Roman" w:hAnsi="Times New Roman" w:cs="Times New Roman"/>
      <w:b/>
      <w:color w:val="262626" w:themeColor="text1" w:themeTint="D9"/>
      <w:sz w:val="24"/>
      <w:szCs w:val="24"/>
      <w:lang w:eastAsia="ru-RU"/>
    </w:rPr>
  </w:style>
  <w:style w:type="paragraph" w:customStyle="1" w:styleId="3">
    <w:name w:val="ТЗ сайт СС_нумерованный список_3"/>
    <w:basedOn w:val="a1"/>
    <w:qFormat/>
    <w:rsid w:val="001342CF"/>
    <w:pPr>
      <w:numPr>
        <w:ilvl w:val="3"/>
        <w:numId w:val="19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paragraph" w:customStyle="1" w:styleId="22">
    <w:name w:val="ТЗ сайт СС_нумерованный список_22"/>
    <w:basedOn w:val="a1"/>
    <w:link w:val="220"/>
    <w:qFormat/>
    <w:rsid w:val="002055E2"/>
    <w:pPr>
      <w:numPr>
        <w:ilvl w:val="2"/>
        <w:numId w:val="8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character" w:customStyle="1" w:styleId="220">
    <w:name w:val="ТЗ сайт СС_нумерованный список_22 Знак"/>
    <w:basedOn w:val="a2"/>
    <w:link w:val="22"/>
    <w:rsid w:val="002055E2"/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9F7F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368BA"/>
    <w:pPr>
      <w:spacing w:after="180" w:line="274" w:lineRule="auto"/>
    </w:pPr>
  </w:style>
  <w:style w:type="paragraph" w:styleId="1">
    <w:name w:val="heading 1"/>
    <w:basedOn w:val="a1"/>
    <w:next w:val="a1"/>
    <w:link w:val="10"/>
    <w:uiPriority w:val="9"/>
    <w:qFormat/>
    <w:rsid w:val="00D645F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paragraph" w:styleId="21">
    <w:name w:val="heading 2"/>
    <w:basedOn w:val="a1"/>
    <w:next w:val="a1"/>
    <w:link w:val="23"/>
    <w:autoRedefine/>
    <w:uiPriority w:val="9"/>
    <w:unhideWhenUsed/>
    <w:qFormat/>
    <w:rsid w:val="00D14A65"/>
    <w:pPr>
      <w:keepNext/>
      <w:keepLines/>
      <w:pBdr>
        <w:bottom w:val="single" w:sz="4" w:space="1" w:color="8DB3E2" w:themeColor="text2" w:themeTint="66"/>
      </w:pBdr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5B3D7" w:themeColor="accent1" w:themeTint="99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8368B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368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8368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368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368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368B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368B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106EB"/>
    <w:rPr>
      <w:sz w:val="16"/>
      <w:szCs w:val="16"/>
    </w:rPr>
  </w:style>
  <w:style w:type="paragraph" w:styleId="a6">
    <w:name w:val="annotation text"/>
    <w:basedOn w:val="a1"/>
    <w:link w:val="a7"/>
    <w:uiPriority w:val="99"/>
    <w:semiHidden/>
    <w:unhideWhenUsed/>
    <w:rsid w:val="004106EB"/>
    <w:pPr>
      <w:spacing w:line="240" w:lineRule="auto"/>
    </w:pPr>
    <w:rPr>
      <w:sz w:val="20"/>
      <w:szCs w:val="20"/>
    </w:rPr>
  </w:style>
  <w:style w:type="character" w:customStyle="1" w:styleId="a7">
    <w:name w:val="Текст комментария Знак"/>
    <w:basedOn w:val="a2"/>
    <w:link w:val="a6"/>
    <w:uiPriority w:val="99"/>
    <w:semiHidden/>
    <w:rsid w:val="004106E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106E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106EB"/>
    <w:rPr>
      <w:b/>
      <w:bCs/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41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4106EB"/>
    <w:rPr>
      <w:rFonts w:ascii="Tahoma" w:hAnsi="Tahoma" w:cs="Tahoma"/>
      <w:sz w:val="16"/>
      <w:szCs w:val="16"/>
    </w:rPr>
  </w:style>
  <w:style w:type="paragraph" w:styleId="ac">
    <w:name w:val="footnote text"/>
    <w:basedOn w:val="a1"/>
    <w:link w:val="ad"/>
    <w:uiPriority w:val="99"/>
    <w:unhideWhenUsed/>
    <w:rsid w:val="00035B68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rsid w:val="00035B68"/>
    <w:rPr>
      <w:sz w:val="20"/>
      <w:szCs w:val="20"/>
    </w:rPr>
  </w:style>
  <w:style w:type="character" w:styleId="ae">
    <w:name w:val="footnote reference"/>
    <w:basedOn w:val="a2"/>
    <w:uiPriority w:val="99"/>
    <w:semiHidden/>
    <w:unhideWhenUsed/>
    <w:rsid w:val="00035B68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rsid w:val="00D645F7"/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character" w:customStyle="1" w:styleId="23">
    <w:name w:val="Заголовок 2 Знак"/>
    <w:basedOn w:val="a2"/>
    <w:link w:val="21"/>
    <w:uiPriority w:val="9"/>
    <w:rsid w:val="00D14A65"/>
    <w:rPr>
      <w:rFonts w:asciiTheme="majorHAnsi" w:eastAsiaTheme="majorEastAsia" w:hAnsiTheme="majorHAnsi" w:cstheme="majorBidi"/>
      <w:b/>
      <w:bCs/>
      <w:color w:val="95B3D7" w:themeColor="accent1" w:themeTint="99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sid w:val="008368BA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368B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1">
    <w:name w:val="Заголовок 5 Знак"/>
    <w:basedOn w:val="a2"/>
    <w:link w:val="50"/>
    <w:uiPriority w:val="9"/>
    <w:semiHidden/>
    <w:rsid w:val="008368BA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2"/>
    <w:link w:val="6"/>
    <w:uiPriority w:val="9"/>
    <w:semiHidden/>
    <w:rsid w:val="008368B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2"/>
    <w:link w:val="7"/>
    <w:uiPriority w:val="9"/>
    <w:semiHidden/>
    <w:rsid w:val="008368BA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2"/>
    <w:link w:val="8"/>
    <w:uiPriority w:val="9"/>
    <w:semiHidden/>
    <w:rsid w:val="008368B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368B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">
    <w:name w:val="caption"/>
    <w:basedOn w:val="a1"/>
    <w:next w:val="a1"/>
    <w:uiPriority w:val="35"/>
    <w:unhideWhenUsed/>
    <w:qFormat/>
    <w:rsid w:val="008368BA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f0">
    <w:name w:val="Title"/>
    <w:basedOn w:val="a1"/>
    <w:next w:val="a1"/>
    <w:link w:val="af1"/>
    <w:uiPriority w:val="10"/>
    <w:qFormat/>
    <w:rsid w:val="008368B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character" w:customStyle="1" w:styleId="af1">
    <w:name w:val="Название Знак"/>
    <w:basedOn w:val="a2"/>
    <w:link w:val="af0"/>
    <w:uiPriority w:val="10"/>
    <w:rsid w:val="008368BA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paragraph" w:styleId="af2">
    <w:name w:val="Subtitle"/>
    <w:basedOn w:val="a1"/>
    <w:next w:val="a1"/>
    <w:link w:val="af3"/>
    <w:uiPriority w:val="11"/>
    <w:qFormat/>
    <w:rsid w:val="008368BA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</w:rPr>
  </w:style>
  <w:style w:type="character" w:customStyle="1" w:styleId="af3">
    <w:name w:val="Подзаголовок Знак"/>
    <w:basedOn w:val="a2"/>
    <w:link w:val="af2"/>
    <w:uiPriority w:val="11"/>
    <w:rsid w:val="008368BA"/>
    <w:rPr>
      <w:rFonts w:eastAsiaTheme="majorEastAsia" w:cstheme="majorBidi"/>
      <w:iCs/>
      <w:color w:val="265898" w:themeColor="text2" w:themeTint="E6"/>
      <w:sz w:val="32"/>
      <w:szCs w:val="24"/>
      <w:lang w:bidi="hi-IN"/>
    </w:rPr>
  </w:style>
  <w:style w:type="character" w:styleId="af4">
    <w:name w:val="Strong"/>
    <w:basedOn w:val="a2"/>
    <w:uiPriority w:val="22"/>
    <w:qFormat/>
    <w:rsid w:val="008368BA"/>
    <w:rPr>
      <w:b/>
      <w:bCs/>
      <w:color w:val="265898" w:themeColor="text2" w:themeTint="E6"/>
    </w:rPr>
  </w:style>
  <w:style w:type="character" w:styleId="af5">
    <w:name w:val="Emphasis"/>
    <w:basedOn w:val="a2"/>
    <w:uiPriority w:val="20"/>
    <w:qFormat/>
    <w:rsid w:val="008368BA"/>
    <w:rPr>
      <w:b w:val="0"/>
      <w:i/>
      <w:iCs/>
      <w:color w:val="1F497D" w:themeColor="text2"/>
    </w:rPr>
  </w:style>
  <w:style w:type="paragraph" w:styleId="af6">
    <w:name w:val="No Spacing"/>
    <w:link w:val="af7"/>
    <w:uiPriority w:val="1"/>
    <w:qFormat/>
    <w:rsid w:val="008368BA"/>
    <w:pPr>
      <w:spacing w:after="0" w:line="240" w:lineRule="auto"/>
    </w:pPr>
  </w:style>
  <w:style w:type="character" w:customStyle="1" w:styleId="af7">
    <w:name w:val="Без интервала Знак"/>
    <w:basedOn w:val="a2"/>
    <w:link w:val="af6"/>
    <w:uiPriority w:val="1"/>
    <w:rsid w:val="008368BA"/>
  </w:style>
  <w:style w:type="paragraph" w:styleId="af8">
    <w:name w:val="List Paragraph"/>
    <w:basedOn w:val="a1"/>
    <w:uiPriority w:val="34"/>
    <w:qFormat/>
    <w:rsid w:val="008368BA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9">
    <w:name w:val="Quote"/>
    <w:basedOn w:val="a1"/>
    <w:next w:val="a1"/>
    <w:link w:val="afa"/>
    <w:uiPriority w:val="29"/>
    <w:qFormat/>
    <w:rsid w:val="008368BA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afa">
    <w:name w:val="Цитата Знак"/>
    <w:basedOn w:val="a2"/>
    <w:link w:val="af9"/>
    <w:uiPriority w:val="29"/>
    <w:rsid w:val="008368BA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fb">
    <w:name w:val="Intense Quote"/>
    <w:basedOn w:val="a1"/>
    <w:next w:val="a1"/>
    <w:link w:val="afc"/>
    <w:uiPriority w:val="30"/>
    <w:qFormat/>
    <w:rsid w:val="008368BA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customStyle="1" w:styleId="afc">
    <w:name w:val="Выделенная цитата Знак"/>
    <w:basedOn w:val="a2"/>
    <w:link w:val="afb"/>
    <w:uiPriority w:val="30"/>
    <w:rsid w:val="008368BA"/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styleId="afd">
    <w:name w:val="Subtle Emphasis"/>
    <w:basedOn w:val="a2"/>
    <w:uiPriority w:val="19"/>
    <w:qFormat/>
    <w:rsid w:val="008368BA"/>
    <w:rPr>
      <w:i/>
      <w:iCs/>
      <w:color w:val="000000"/>
    </w:rPr>
  </w:style>
  <w:style w:type="character" w:styleId="afe">
    <w:name w:val="Intense Emphasis"/>
    <w:basedOn w:val="a2"/>
    <w:uiPriority w:val="21"/>
    <w:qFormat/>
    <w:rsid w:val="008368BA"/>
    <w:rPr>
      <w:b/>
      <w:bCs/>
      <w:i/>
      <w:iCs/>
      <w:color w:val="1F497D" w:themeColor="text2"/>
    </w:rPr>
  </w:style>
  <w:style w:type="character" w:styleId="aff">
    <w:name w:val="Subtle Reference"/>
    <w:basedOn w:val="a2"/>
    <w:uiPriority w:val="31"/>
    <w:qFormat/>
    <w:rsid w:val="008368BA"/>
    <w:rPr>
      <w:smallCaps/>
      <w:color w:val="000000"/>
      <w:u w:val="single"/>
    </w:rPr>
  </w:style>
  <w:style w:type="character" w:styleId="aff0">
    <w:name w:val="Intense Reference"/>
    <w:basedOn w:val="a2"/>
    <w:uiPriority w:val="32"/>
    <w:qFormat/>
    <w:rsid w:val="008368BA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f1">
    <w:name w:val="Book Title"/>
    <w:basedOn w:val="a2"/>
    <w:uiPriority w:val="33"/>
    <w:qFormat/>
    <w:rsid w:val="008368BA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f2">
    <w:name w:val="TOC Heading"/>
    <w:basedOn w:val="1"/>
    <w:next w:val="a1"/>
    <w:uiPriority w:val="39"/>
    <w:semiHidden/>
    <w:unhideWhenUsed/>
    <w:qFormat/>
    <w:rsid w:val="008368BA"/>
    <w:pPr>
      <w:spacing w:before="480" w:line="264" w:lineRule="auto"/>
      <w:outlineLvl w:val="9"/>
    </w:pPr>
    <w:rPr>
      <w:b/>
    </w:rPr>
  </w:style>
  <w:style w:type="character" w:styleId="aff3">
    <w:name w:val="Hyperlink"/>
    <w:basedOn w:val="a2"/>
    <w:uiPriority w:val="99"/>
    <w:unhideWhenUsed/>
    <w:rsid w:val="008E021A"/>
    <w:rPr>
      <w:color w:val="0000FF"/>
      <w:u w:val="single"/>
    </w:rPr>
  </w:style>
  <w:style w:type="paragraph" w:styleId="aff4">
    <w:name w:val="Body Text"/>
    <w:basedOn w:val="a1"/>
    <w:link w:val="aff5"/>
    <w:semiHidden/>
    <w:unhideWhenUsed/>
    <w:rsid w:val="00C77145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eastAsia="ru-RU"/>
    </w:rPr>
  </w:style>
  <w:style w:type="character" w:customStyle="1" w:styleId="aff5">
    <w:name w:val="Основной текст Знак"/>
    <w:basedOn w:val="a2"/>
    <w:link w:val="aff4"/>
    <w:semiHidden/>
    <w:rsid w:val="00C77145"/>
    <w:rPr>
      <w:rFonts w:ascii="Tahoma" w:eastAsia="Times New Roman" w:hAnsi="Tahoma" w:cs="Tahoma"/>
      <w:sz w:val="20"/>
      <w:szCs w:val="24"/>
      <w:lang w:eastAsia="ru-RU"/>
    </w:rPr>
  </w:style>
  <w:style w:type="character" w:styleId="aff6">
    <w:name w:val="FollowedHyperlink"/>
    <w:basedOn w:val="a2"/>
    <w:uiPriority w:val="99"/>
    <w:semiHidden/>
    <w:unhideWhenUsed/>
    <w:rsid w:val="00331EE8"/>
    <w:rPr>
      <w:color w:val="800080" w:themeColor="followedHyperlink"/>
      <w:u w:val="single"/>
    </w:rPr>
  </w:style>
  <w:style w:type="paragraph" w:styleId="aff7">
    <w:name w:val="endnote text"/>
    <w:basedOn w:val="a1"/>
    <w:link w:val="aff8"/>
    <w:uiPriority w:val="99"/>
    <w:semiHidden/>
    <w:unhideWhenUsed/>
    <w:rsid w:val="00DC2997"/>
    <w:pPr>
      <w:spacing w:after="0" w:line="240" w:lineRule="auto"/>
    </w:pPr>
    <w:rPr>
      <w:sz w:val="20"/>
      <w:szCs w:val="20"/>
    </w:rPr>
  </w:style>
  <w:style w:type="character" w:customStyle="1" w:styleId="aff8">
    <w:name w:val="Текст концевой сноски Знак"/>
    <w:basedOn w:val="a2"/>
    <w:link w:val="aff7"/>
    <w:uiPriority w:val="99"/>
    <w:semiHidden/>
    <w:rsid w:val="00DC2997"/>
    <w:rPr>
      <w:sz w:val="20"/>
      <w:szCs w:val="20"/>
    </w:rPr>
  </w:style>
  <w:style w:type="character" w:styleId="aff9">
    <w:name w:val="endnote reference"/>
    <w:basedOn w:val="a2"/>
    <w:uiPriority w:val="99"/>
    <w:semiHidden/>
    <w:unhideWhenUsed/>
    <w:rsid w:val="00DC2997"/>
    <w:rPr>
      <w:vertAlign w:val="superscript"/>
    </w:rPr>
  </w:style>
  <w:style w:type="paragraph" w:customStyle="1" w:styleId="Affa">
    <w:name w:val="Текстовый блок A"/>
    <w:rsid w:val="00DF5DC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Arial Unicode MS"/>
      <w:color w:val="000000"/>
      <w:u w:color="000000"/>
      <w:bdr w:val="nil"/>
      <w:lang w:eastAsia="ru-RU"/>
    </w:rPr>
  </w:style>
  <w:style w:type="numbering" w:customStyle="1" w:styleId="5">
    <w:name w:val="Импортированный стиль 5"/>
    <w:rsid w:val="00DF5DC1"/>
    <w:pPr>
      <w:numPr>
        <w:numId w:val="12"/>
      </w:numPr>
    </w:pPr>
  </w:style>
  <w:style w:type="paragraph" w:customStyle="1" w:styleId="11">
    <w:name w:val="Обычный1"/>
    <w:link w:val="12"/>
    <w:rsid w:val="001342CF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a">
    <w:name w:val="ТЗ сайт СС_Заголовок"/>
    <w:basedOn w:val="7"/>
    <w:qFormat/>
    <w:rsid w:val="001342CF"/>
    <w:pPr>
      <w:numPr>
        <w:numId w:val="19"/>
      </w:numPr>
      <w:spacing w:before="0" w:line="240" w:lineRule="auto"/>
      <w:jc w:val="both"/>
    </w:pPr>
    <w:rPr>
      <w:rFonts w:ascii="Times New Roman" w:hAnsi="Times New Roman" w:cs="Times New Roman"/>
      <w:b/>
      <w:i w:val="0"/>
      <w:color w:val="4F81BD" w:themeColor="accent1"/>
      <w:sz w:val="24"/>
      <w:szCs w:val="24"/>
      <w:lang w:val="en-US" w:eastAsia="ru-RU"/>
    </w:rPr>
  </w:style>
  <w:style w:type="paragraph" w:customStyle="1" w:styleId="a0">
    <w:name w:val="ТЗ сайт СС_подзаголовок"/>
    <w:basedOn w:val="11"/>
    <w:rsid w:val="001342CF"/>
    <w:pPr>
      <w:numPr>
        <w:ilvl w:val="1"/>
        <w:numId w:val="19"/>
      </w:numPr>
      <w:tabs>
        <w:tab w:val="num" w:pos="360"/>
        <w:tab w:val="num" w:pos="1440"/>
      </w:tabs>
      <w:spacing w:line="240" w:lineRule="auto"/>
      <w:ind w:left="0" w:firstLine="0"/>
      <w:contextualSpacing/>
      <w:jc w:val="both"/>
    </w:pPr>
    <w:rPr>
      <w:rFonts w:ascii="Times New Roman" w:eastAsia="Times New Roman" w:hAnsi="Times New Roman" w:cs="Times New Roman"/>
      <w:b/>
      <w:color w:val="262626" w:themeColor="text1" w:themeTint="D9"/>
      <w:sz w:val="24"/>
      <w:szCs w:val="24"/>
    </w:rPr>
  </w:style>
  <w:style w:type="character" w:customStyle="1" w:styleId="12">
    <w:name w:val="Обычный1 Знак"/>
    <w:basedOn w:val="a2"/>
    <w:link w:val="11"/>
    <w:rsid w:val="001342CF"/>
    <w:rPr>
      <w:rFonts w:ascii="Arial" w:eastAsia="Arial" w:hAnsi="Arial" w:cs="Arial"/>
      <w:color w:val="000000"/>
      <w:szCs w:val="20"/>
      <w:lang w:eastAsia="ru-RU"/>
    </w:rPr>
  </w:style>
  <w:style w:type="paragraph" w:customStyle="1" w:styleId="2">
    <w:name w:val="ТЗ сайт СС_нумерованный список_2"/>
    <w:basedOn w:val="a0"/>
    <w:qFormat/>
    <w:rsid w:val="001342CF"/>
    <w:pPr>
      <w:numPr>
        <w:ilvl w:val="2"/>
      </w:numPr>
      <w:tabs>
        <w:tab w:val="num" w:pos="360"/>
        <w:tab w:val="num" w:pos="1440"/>
        <w:tab w:val="num" w:pos="2160"/>
      </w:tabs>
      <w:ind w:left="2160" w:hanging="180"/>
    </w:pPr>
    <w:rPr>
      <w:b w:val="0"/>
    </w:rPr>
  </w:style>
  <w:style w:type="paragraph" w:customStyle="1" w:styleId="20">
    <w:name w:val="ТЗ сайт СС_подзаголовок_2"/>
    <w:basedOn w:val="a1"/>
    <w:link w:val="24"/>
    <w:qFormat/>
    <w:rsid w:val="001342CF"/>
    <w:pPr>
      <w:numPr>
        <w:ilvl w:val="1"/>
        <w:numId w:val="8"/>
      </w:numPr>
      <w:spacing w:after="0" w:line="240" w:lineRule="auto"/>
      <w:ind w:left="1276" w:hanging="567"/>
      <w:contextualSpacing/>
      <w:jc w:val="both"/>
    </w:pPr>
    <w:rPr>
      <w:rFonts w:ascii="Times New Roman" w:eastAsia="Times New Roman" w:hAnsi="Times New Roman" w:cs="Times New Roman"/>
      <w:b/>
      <w:color w:val="262626" w:themeColor="text1" w:themeTint="D9"/>
      <w:sz w:val="24"/>
      <w:szCs w:val="24"/>
      <w:lang w:eastAsia="ru-RU"/>
    </w:rPr>
  </w:style>
  <w:style w:type="character" w:customStyle="1" w:styleId="24">
    <w:name w:val="ТЗ сайт СС_подзаголовок_2 Знак"/>
    <w:basedOn w:val="a2"/>
    <w:link w:val="20"/>
    <w:rsid w:val="001342CF"/>
    <w:rPr>
      <w:rFonts w:ascii="Times New Roman" w:eastAsia="Times New Roman" w:hAnsi="Times New Roman" w:cs="Times New Roman"/>
      <w:b/>
      <w:color w:val="262626" w:themeColor="text1" w:themeTint="D9"/>
      <w:sz w:val="24"/>
      <w:szCs w:val="24"/>
      <w:lang w:eastAsia="ru-RU"/>
    </w:rPr>
  </w:style>
  <w:style w:type="paragraph" w:customStyle="1" w:styleId="3">
    <w:name w:val="ТЗ сайт СС_нумерованный список_3"/>
    <w:basedOn w:val="a1"/>
    <w:qFormat/>
    <w:rsid w:val="001342CF"/>
    <w:pPr>
      <w:numPr>
        <w:ilvl w:val="3"/>
        <w:numId w:val="19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paragraph" w:customStyle="1" w:styleId="22">
    <w:name w:val="ТЗ сайт СС_нумерованный список_22"/>
    <w:basedOn w:val="a1"/>
    <w:link w:val="220"/>
    <w:qFormat/>
    <w:rsid w:val="002055E2"/>
    <w:pPr>
      <w:numPr>
        <w:ilvl w:val="2"/>
        <w:numId w:val="8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character" w:customStyle="1" w:styleId="220">
    <w:name w:val="ТЗ сайт СС_нумерованный список_22 Знак"/>
    <w:basedOn w:val="a2"/>
    <w:link w:val="22"/>
    <w:rsid w:val="002055E2"/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9F7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ew.kaspersky.com/" TargetMode="External"/><Relationship Id="rId12" Type="http://schemas.openxmlformats.org/officeDocument/2006/relationships/hyperlink" Target="http://www.kaspersky.com/about/contactinfo/" TargetMode="External"/><Relationship Id="rId13" Type="http://schemas.openxmlformats.org/officeDocument/2006/relationships/hyperlink" Target="http://www.kaspersky.com/legal" TargetMode="External"/><Relationship Id="rId14" Type="http://schemas.openxmlformats.org/officeDocument/2006/relationships/hyperlink" Target="http://www.kaspersky.com/privacy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1/relationships/commentsExtended" Target="commentsExtended.xml"/><Relationship Id="rId1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100ansdetour.fr/" TargetMode="External"/><Relationship Id="rId10" Type="http://schemas.openxmlformats.org/officeDocument/2006/relationships/hyperlink" Target="http://jamesanderson613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CEB92-DA68-AE40-AA89-84AB3B64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1841</Words>
  <Characters>10494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Smirnov\, Ivan</dc:creator>
  <cp:lastModifiedBy>Кристина</cp:lastModifiedBy>
  <cp:revision>4</cp:revision>
  <cp:lastPrinted>2012-05-10T10:58:00Z</cp:lastPrinted>
  <dcterms:created xsi:type="dcterms:W3CDTF">2015-06-09T13:11:00Z</dcterms:created>
  <dcterms:modified xsi:type="dcterms:W3CDTF">2015-07-02T20:00:00Z</dcterms:modified>
</cp:coreProperties>
</file>